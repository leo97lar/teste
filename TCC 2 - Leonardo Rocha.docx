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F4892" w14:textId="77777777" w:rsidR="000C702C" w:rsidRPr="0030668F" w:rsidRDefault="001E58A9">
      <w:pPr>
        <w:spacing w:line="200" w:lineRule="exact"/>
        <w:rPr>
          <w:color w:val="000000" w:themeColor="text1"/>
          <w:sz w:val="20"/>
          <w:szCs w:val="20"/>
        </w:rPr>
      </w:pPr>
      <w:r w:rsidRPr="0030668F">
        <w:rPr>
          <w:noProof/>
          <w:color w:val="000000" w:themeColor="text1"/>
        </w:rPr>
        <w:drawing>
          <wp:anchor distT="0" distB="0" distL="114300" distR="114300" simplePos="0" relativeHeight="251704320" behindDoc="0" locked="0" layoutInCell="1" allowOverlap="1" wp14:anchorId="2A56F164" wp14:editId="64775EBF">
            <wp:simplePos x="0" y="0"/>
            <wp:positionH relativeFrom="column">
              <wp:posOffset>97155</wp:posOffset>
            </wp:positionH>
            <wp:positionV relativeFrom="paragraph">
              <wp:posOffset>-352425</wp:posOffset>
            </wp:positionV>
            <wp:extent cx="5544185" cy="1280160"/>
            <wp:effectExtent l="0" t="0" r="0" b="0"/>
            <wp:wrapTopAndBottom/>
            <wp:docPr id="9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extLst>
                        <a:ext uri="{28A0092B-C50C-407E-A947-70E740481C1C}">
                          <a14:useLocalDpi xmlns:a14="http://schemas.microsoft.com/office/drawing/2010/main" val="0"/>
                        </a:ext>
                      </a:extLst>
                    </a:blip>
                    <a:srcRect/>
                    <a:stretch>
                      <a:fillRect/>
                    </a:stretch>
                  </pic:blipFill>
                  <pic:spPr>
                    <a:xfrm>
                      <a:off x="0" y="0"/>
                      <a:ext cx="5544185" cy="1280160"/>
                    </a:xfrm>
                    <a:prstGeom prst="rect">
                      <a:avLst/>
                    </a:prstGeom>
                    <a:ln/>
                  </pic:spPr>
                </pic:pic>
              </a:graphicData>
            </a:graphic>
            <wp14:sizeRelH relativeFrom="page">
              <wp14:pctWidth>0</wp14:pctWidth>
            </wp14:sizeRelH>
            <wp14:sizeRelV relativeFrom="page">
              <wp14:pctHeight>0</wp14:pctHeight>
            </wp14:sizeRelV>
          </wp:anchor>
        </w:drawing>
      </w:r>
    </w:p>
    <w:p w14:paraId="65FFEC78" w14:textId="77777777" w:rsidR="001E58A9" w:rsidRPr="0030668F" w:rsidRDefault="001E58A9">
      <w:pPr>
        <w:spacing w:line="200" w:lineRule="exact"/>
        <w:rPr>
          <w:color w:val="000000" w:themeColor="text1"/>
          <w:sz w:val="20"/>
          <w:szCs w:val="20"/>
        </w:rPr>
      </w:pPr>
    </w:p>
    <w:p w14:paraId="261F92DC" w14:textId="77777777" w:rsidR="000C702C" w:rsidRPr="0030668F" w:rsidRDefault="000C702C">
      <w:pPr>
        <w:spacing w:line="394" w:lineRule="exact"/>
        <w:rPr>
          <w:color w:val="000000" w:themeColor="text1"/>
          <w:sz w:val="20"/>
          <w:szCs w:val="20"/>
        </w:rPr>
      </w:pPr>
    </w:p>
    <w:p w14:paraId="2451BE8A" w14:textId="77777777" w:rsidR="000C702C" w:rsidRPr="0030668F" w:rsidRDefault="001E58A9" w:rsidP="001E58A9">
      <w:pPr>
        <w:ind w:right="540"/>
        <w:jc w:val="right"/>
        <w:rPr>
          <w:color w:val="000000" w:themeColor="text1"/>
          <w:sz w:val="20"/>
          <w:szCs w:val="20"/>
        </w:rPr>
      </w:pPr>
      <w:r w:rsidRPr="0030668F">
        <w:rPr>
          <w:rFonts w:eastAsia="Arial"/>
          <w:b/>
          <w:bCs/>
          <w:color w:val="000000" w:themeColor="text1"/>
          <w:sz w:val="28"/>
          <w:szCs w:val="28"/>
        </w:rPr>
        <w:t>LEONARDO LUIZ ANDRADE ROCHA</w:t>
      </w:r>
    </w:p>
    <w:p w14:paraId="6F078BF2" w14:textId="77777777" w:rsidR="000C702C" w:rsidRPr="0030668F" w:rsidRDefault="000C702C">
      <w:pPr>
        <w:spacing w:line="200" w:lineRule="exact"/>
        <w:rPr>
          <w:color w:val="000000" w:themeColor="text1"/>
          <w:sz w:val="20"/>
          <w:szCs w:val="20"/>
        </w:rPr>
      </w:pPr>
    </w:p>
    <w:p w14:paraId="0F90BEA0" w14:textId="77777777" w:rsidR="000C702C" w:rsidRPr="0030668F" w:rsidRDefault="000C702C">
      <w:pPr>
        <w:spacing w:line="200" w:lineRule="exact"/>
        <w:rPr>
          <w:color w:val="000000" w:themeColor="text1"/>
          <w:sz w:val="20"/>
          <w:szCs w:val="20"/>
        </w:rPr>
      </w:pPr>
    </w:p>
    <w:p w14:paraId="3EEDAF68" w14:textId="77777777" w:rsidR="000C702C" w:rsidRPr="0030668F" w:rsidRDefault="000C702C">
      <w:pPr>
        <w:spacing w:line="200" w:lineRule="exact"/>
        <w:rPr>
          <w:color w:val="000000" w:themeColor="text1"/>
          <w:sz w:val="20"/>
          <w:szCs w:val="20"/>
        </w:rPr>
      </w:pPr>
    </w:p>
    <w:p w14:paraId="3F6EF3DC" w14:textId="77777777" w:rsidR="000C702C" w:rsidRPr="0030668F" w:rsidRDefault="000C702C">
      <w:pPr>
        <w:spacing w:line="200" w:lineRule="exact"/>
        <w:rPr>
          <w:color w:val="000000" w:themeColor="text1"/>
          <w:sz w:val="20"/>
          <w:szCs w:val="20"/>
        </w:rPr>
      </w:pPr>
    </w:p>
    <w:p w14:paraId="1E8E18EA" w14:textId="77777777" w:rsidR="000C702C" w:rsidRPr="0030668F" w:rsidRDefault="000C702C">
      <w:pPr>
        <w:spacing w:line="200" w:lineRule="exact"/>
        <w:rPr>
          <w:color w:val="000000" w:themeColor="text1"/>
          <w:sz w:val="20"/>
          <w:szCs w:val="20"/>
        </w:rPr>
      </w:pPr>
    </w:p>
    <w:p w14:paraId="4C5E8241" w14:textId="77777777" w:rsidR="000C702C" w:rsidRPr="0030668F" w:rsidRDefault="000C702C">
      <w:pPr>
        <w:spacing w:line="200" w:lineRule="exact"/>
        <w:rPr>
          <w:color w:val="000000" w:themeColor="text1"/>
          <w:sz w:val="20"/>
          <w:szCs w:val="20"/>
        </w:rPr>
      </w:pPr>
    </w:p>
    <w:p w14:paraId="60B7C8C2" w14:textId="77777777" w:rsidR="000C702C" w:rsidRPr="0030668F" w:rsidRDefault="000C702C">
      <w:pPr>
        <w:spacing w:line="200" w:lineRule="exact"/>
        <w:rPr>
          <w:color w:val="000000" w:themeColor="text1"/>
          <w:sz w:val="20"/>
          <w:szCs w:val="20"/>
        </w:rPr>
      </w:pPr>
    </w:p>
    <w:p w14:paraId="059DAFD1" w14:textId="77777777" w:rsidR="000C702C" w:rsidRPr="0030668F" w:rsidRDefault="000C702C">
      <w:pPr>
        <w:spacing w:line="200" w:lineRule="exact"/>
        <w:rPr>
          <w:color w:val="000000" w:themeColor="text1"/>
          <w:sz w:val="20"/>
          <w:szCs w:val="20"/>
        </w:rPr>
      </w:pPr>
    </w:p>
    <w:p w14:paraId="0D6EA9A3" w14:textId="77777777" w:rsidR="000C702C" w:rsidRPr="0030668F" w:rsidRDefault="000C702C">
      <w:pPr>
        <w:spacing w:line="200" w:lineRule="exact"/>
        <w:rPr>
          <w:color w:val="000000" w:themeColor="text1"/>
          <w:sz w:val="20"/>
          <w:szCs w:val="20"/>
        </w:rPr>
      </w:pPr>
    </w:p>
    <w:p w14:paraId="696E9B58" w14:textId="77777777" w:rsidR="000C702C" w:rsidRPr="0030668F" w:rsidRDefault="000C702C">
      <w:pPr>
        <w:spacing w:line="200" w:lineRule="exact"/>
        <w:rPr>
          <w:color w:val="000000" w:themeColor="text1"/>
          <w:sz w:val="20"/>
          <w:szCs w:val="20"/>
        </w:rPr>
      </w:pPr>
    </w:p>
    <w:p w14:paraId="534A6399" w14:textId="77777777" w:rsidR="000C702C" w:rsidRPr="0030668F" w:rsidRDefault="000C702C">
      <w:pPr>
        <w:spacing w:line="262" w:lineRule="exact"/>
        <w:rPr>
          <w:color w:val="000000" w:themeColor="text1"/>
          <w:sz w:val="20"/>
          <w:szCs w:val="20"/>
        </w:rPr>
      </w:pPr>
    </w:p>
    <w:p w14:paraId="67DBBC3F" w14:textId="77777777" w:rsidR="001E58A9" w:rsidRPr="0030668F" w:rsidRDefault="001E58A9" w:rsidP="001E58A9">
      <w:pPr>
        <w:widowControl w:val="0"/>
        <w:spacing w:before="100"/>
        <w:ind w:left="1842" w:right="540"/>
        <w:jc w:val="center"/>
        <w:rPr>
          <w:b/>
          <w:color w:val="000000" w:themeColor="text1"/>
          <w:sz w:val="24"/>
          <w:szCs w:val="24"/>
        </w:rPr>
      </w:pPr>
      <w:r w:rsidRPr="0030668F">
        <w:rPr>
          <w:b/>
          <w:color w:val="000000" w:themeColor="text1"/>
          <w:sz w:val="24"/>
          <w:szCs w:val="24"/>
        </w:rPr>
        <w:t>INTERFACE PARA OTIMIZAÇÃO DE RECURSOS DE PROCEDIMENTOS CIRÚRGICOS ELETIVOS UTILIZANDO ALGORITMOS GENÉTICOS COM INSPIRAÇÃO QUÂNTICA</w:t>
      </w:r>
    </w:p>
    <w:p w14:paraId="73D1AAA7" w14:textId="77777777" w:rsidR="000C702C" w:rsidRPr="0030668F" w:rsidRDefault="000C702C">
      <w:pPr>
        <w:spacing w:line="200" w:lineRule="exact"/>
        <w:rPr>
          <w:color w:val="000000" w:themeColor="text1"/>
          <w:sz w:val="20"/>
          <w:szCs w:val="20"/>
        </w:rPr>
      </w:pPr>
    </w:p>
    <w:p w14:paraId="4D8CCCD7" w14:textId="77777777" w:rsidR="000C702C" w:rsidRPr="0030668F" w:rsidRDefault="000C702C">
      <w:pPr>
        <w:spacing w:line="200" w:lineRule="exact"/>
        <w:rPr>
          <w:color w:val="000000" w:themeColor="text1"/>
          <w:sz w:val="20"/>
          <w:szCs w:val="20"/>
        </w:rPr>
      </w:pPr>
    </w:p>
    <w:p w14:paraId="2D9B3DD5" w14:textId="77777777" w:rsidR="000C702C" w:rsidRPr="0030668F" w:rsidRDefault="000C702C">
      <w:pPr>
        <w:spacing w:line="200" w:lineRule="exact"/>
        <w:rPr>
          <w:color w:val="000000" w:themeColor="text1"/>
          <w:sz w:val="20"/>
          <w:szCs w:val="20"/>
        </w:rPr>
      </w:pPr>
    </w:p>
    <w:p w14:paraId="379FD32B" w14:textId="77777777" w:rsidR="000C702C" w:rsidRPr="0030668F" w:rsidRDefault="000C702C">
      <w:pPr>
        <w:spacing w:line="200" w:lineRule="exact"/>
        <w:rPr>
          <w:color w:val="000000" w:themeColor="text1"/>
          <w:sz w:val="20"/>
          <w:szCs w:val="20"/>
        </w:rPr>
      </w:pPr>
    </w:p>
    <w:p w14:paraId="0974FAB5" w14:textId="77777777" w:rsidR="000C702C" w:rsidRPr="0030668F" w:rsidRDefault="000C702C">
      <w:pPr>
        <w:spacing w:line="200" w:lineRule="exact"/>
        <w:rPr>
          <w:color w:val="000000" w:themeColor="text1"/>
          <w:sz w:val="20"/>
          <w:szCs w:val="20"/>
        </w:rPr>
      </w:pPr>
    </w:p>
    <w:p w14:paraId="67C29C50" w14:textId="77777777" w:rsidR="000C702C" w:rsidRPr="0030668F" w:rsidRDefault="000C702C">
      <w:pPr>
        <w:spacing w:line="258" w:lineRule="exact"/>
        <w:rPr>
          <w:color w:val="000000" w:themeColor="text1"/>
          <w:sz w:val="20"/>
          <w:szCs w:val="20"/>
        </w:rPr>
      </w:pPr>
    </w:p>
    <w:p w14:paraId="2FF3897F" w14:textId="77777777" w:rsidR="000C702C" w:rsidRPr="0030668F" w:rsidRDefault="001E58A9">
      <w:pPr>
        <w:spacing w:line="370" w:lineRule="auto"/>
        <w:ind w:left="2820" w:right="540" w:firstLine="566"/>
        <w:jc w:val="both"/>
        <w:rPr>
          <w:color w:val="000000" w:themeColor="text1"/>
          <w:sz w:val="20"/>
          <w:szCs w:val="20"/>
        </w:rPr>
      </w:pPr>
      <w:r w:rsidRPr="0030668F">
        <w:rPr>
          <w:rFonts w:eastAsia="Arial"/>
          <w:color w:val="000000" w:themeColor="text1"/>
        </w:rPr>
        <w:t>Projeto</w:t>
      </w:r>
      <w:r w:rsidR="00E728B8" w:rsidRPr="0030668F">
        <w:rPr>
          <w:rFonts w:eastAsia="Arial"/>
          <w:color w:val="000000" w:themeColor="text1"/>
        </w:rPr>
        <w:t xml:space="preserve"> Final de Projeto de Conclusão de Curso, apresentado ao curso de </w:t>
      </w:r>
      <w:r w:rsidR="00E728B8" w:rsidRPr="0030668F">
        <w:rPr>
          <w:rFonts w:eastAsia="Arial"/>
          <w:b/>
          <w:bCs/>
          <w:color w:val="000000" w:themeColor="text1"/>
        </w:rPr>
        <w:t>Engenharia de Computação</w:t>
      </w:r>
      <w:r w:rsidR="00E728B8" w:rsidRPr="0030668F">
        <w:rPr>
          <w:rFonts w:eastAsia="Arial"/>
          <w:color w:val="000000" w:themeColor="text1"/>
        </w:rPr>
        <w:t xml:space="preserve"> da PUC-Rio como requisito parcial para a obtenção do </w:t>
      </w:r>
      <w:r w:rsidR="003F220E" w:rsidRPr="0030668F">
        <w:rPr>
          <w:rFonts w:eastAsia="Arial"/>
          <w:color w:val="000000" w:themeColor="text1"/>
        </w:rPr>
        <w:t>título</w:t>
      </w:r>
      <w:r w:rsidR="00E728B8" w:rsidRPr="0030668F">
        <w:rPr>
          <w:rFonts w:eastAsia="Arial"/>
          <w:color w:val="000000" w:themeColor="text1"/>
        </w:rPr>
        <w:t xml:space="preserve"> de Engenheiro de Computação.</w:t>
      </w:r>
    </w:p>
    <w:p w14:paraId="2CEE9E36" w14:textId="77777777" w:rsidR="000C702C" w:rsidRPr="0030668F" w:rsidRDefault="000C702C">
      <w:pPr>
        <w:spacing w:line="200" w:lineRule="exact"/>
        <w:rPr>
          <w:color w:val="000000" w:themeColor="text1"/>
          <w:sz w:val="20"/>
          <w:szCs w:val="20"/>
        </w:rPr>
      </w:pPr>
    </w:p>
    <w:p w14:paraId="5938459F" w14:textId="77777777" w:rsidR="000C702C" w:rsidRPr="0030668F" w:rsidRDefault="000C702C">
      <w:pPr>
        <w:spacing w:line="200" w:lineRule="exact"/>
        <w:rPr>
          <w:color w:val="000000" w:themeColor="text1"/>
          <w:sz w:val="20"/>
          <w:szCs w:val="20"/>
        </w:rPr>
      </w:pPr>
    </w:p>
    <w:p w14:paraId="5ED3D3F4" w14:textId="77777777" w:rsidR="000C702C" w:rsidRPr="0030668F" w:rsidRDefault="000C702C">
      <w:pPr>
        <w:spacing w:line="200" w:lineRule="exact"/>
        <w:rPr>
          <w:color w:val="000000" w:themeColor="text1"/>
          <w:sz w:val="20"/>
          <w:szCs w:val="20"/>
        </w:rPr>
      </w:pPr>
    </w:p>
    <w:p w14:paraId="7F7726C1" w14:textId="77777777" w:rsidR="000C702C" w:rsidRPr="0030668F" w:rsidRDefault="000C702C">
      <w:pPr>
        <w:spacing w:line="354" w:lineRule="exact"/>
        <w:rPr>
          <w:color w:val="000000" w:themeColor="text1"/>
          <w:sz w:val="20"/>
          <w:szCs w:val="20"/>
        </w:rPr>
      </w:pPr>
    </w:p>
    <w:p w14:paraId="1916C8A1" w14:textId="77777777" w:rsidR="000C702C" w:rsidRPr="0030668F" w:rsidRDefault="00E728B8">
      <w:pPr>
        <w:ind w:left="5900"/>
        <w:rPr>
          <w:rFonts w:eastAsia="Arial"/>
          <w:color w:val="000000" w:themeColor="text1"/>
          <w:sz w:val="21"/>
          <w:szCs w:val="21"/>
        </w:rPr>
      </w:pPr>
      <w:r w:rsidRPr="0030668F">
        <w:rPr>
          <w:rFonts w:eastAsia="Arial"/>
          <w:color w:val="000000" w:themeColor="text1"/>
          <w:sz w:val="21"/>
          <w:szCs w:val="21"/>
        </w:rPr>
        <w:t>Orientador</w:t>
      </w:r>
      <w:r w:rsidR="001E58A9" w:rsidRPr="0030668F">
        <w:rPr>
          <w:rFonts w:eastAsia="Arial"/>
          <w:color w:val="000000" w:themeColor="text1"/>
          <w:sz w:val="21"/>
          <w:szCs w:val="21"/>
        </w:rPr>
        <w:t>a</w:t>
      </w:r>
      <w:r w:rsidR="00E706EE" w:rsidRPr="0030668F">
        <w:rPr>
          <w:rFonts w:eastAsia="Arial"/>
          <w:color w:val="000000" w:themeColor="text1"/>
          <w:sz w:val="21"/>
          <w:szCs w:val="21"/>
        </w:rPr>
        <w:t>s</w:t>
      </w:r>
      <w:r w:rsidRPr="0030668F">
        <w:rPr>
          <w:rFonts w:eastAsia="Arial"/>
          <w:color w:val="000000" w:themeColor="text1"/>
          <w:sz w:val="21"/>
          <w:szCs w:val="21"/>
        </w:rPr>
        <w:t xml:space="preserve">: </w:t>
      </w:r>
      <w:r w:rsidR="001E58A9" w:rsidRPr="0030668F">
        <w:rPr>
          <w:rFonts w:eastAsia="Arial"/>
          <w:color w:val="000000" w:themeColor="text1"/>
          <w:sz w:val="21"/>
          <w:szCs w:val="21"/>
        </w:rPr>
        <w:t>Marley Vellasco</w:t>
      </w:r>
    </w:p>
    <w:p w14:paraId="1A1B8E8D" w14:textId="77777777" w:rsidR="00E706EE" w:rsidRPr="0030668F" w:rsidRDefault="00E706EE" w:rsidP="00E706EE">
      <w:pPr>
        <w:ind w:left="6620"/>
        <w:rPr>
          <w:color w:val="000000" w:themeColor="text1"/>
          <w:sz w:val="20"/>
          <w:szCs w:val="20"/>
        </w:rPr>
      </w:pPr>
      <w:r w:rsidRPr="0030668F">
        <w:rPr>
          <w:rFonts w:eastAsia="Arial"/>
          <w:color w:val="000000" w:themeColor="text1"/>
          <w:sz w:val="21"/>
          <w:szCs w:val="21"/>
        </w:rPr>
        <w:t xml:space="preserve">         Karla Figueiredo</w:t>
      </w:r>
    </w:p>
    <w:p w14:paraId="2E386455" w14:textId="77777777" w:rsidR="000C702C" w:rsidRPr="0030668F" w:rsidRDefault="000C702C">
      <w:pPr>
        <w:spacing w:line="200" w:lineRule="exact"/>
        <w:rPr>
          <w:color w:val="000000" w:themeColor="text1"/>
          <w:sz w:val="20"/>
          <w:szCs w:val="20"/>
        </w:rPr>
      </w:pPr>
    </w:p>
    <w:p w14:paraId="446DD1B1" w14:textId="77777777" w:rsidR="000C702C" w:rsidRPr="0030668F" w:rsidRDefault="000C702C">
      <w:pPr>
        <w:spacing w:line="200" w:lineRule="exact"/>
        <w:rPr>
          <w:color w:val="000000" w:themeColor="text1"/>
          <w:sz w:val="20"/>
          <w:szCs w:val="20"/>
        </w:rPr>
      </w:pPr>
    </w:p>
    <w:p w14:paraId="441251B6" w14:textId="77777777" w:rsidR="000C702C" w:rsidRPr="0030668F" w:rsidRDefault="000C702C">
      <w:pPr>
        <w:spacing w:line="200" w:lineRule="exact"/>
        <w:rPr>
          <w:color w:val="000000" w:themeColor="text1"/>
          <w:sz w:val="20"/>
          <w:szCs w:val="20"/>
        </w:rPr>
      </w:pPr>
    </w:p>
    <w:p w14:paraId="0DD587DD" w14:textId="77777777" w:rsidR="000C702C" w:rsidRPr="0030668F" w:rsidRDefault="000C702C">
      <w:pPr>
        <w:spacing w:line="200" w:lineRule="exact"/>
        <w:rPr>
          <w:color w:val="000000" w:themeColor="text1"/>
          <w:sz w:val="20"/>
          <w:szCs w:val="20"/>
        </w:rPr>
      </w:pPr>
    </w:p>
    <w:p w14:paraId="53C9ED78" w14:textId="77777777" w:rsidR="000C702C" w:rsidRPr="0030668F" w:rsidRDefault="000C702C">
      <w:pPr>
        <w:spacing w:line="200" w:lineRule="exact"/>
        <w:rPr>
          <w:color w:val="000000" w:themeColor="text1"/>
          <w:sz w:val="20"/>
          <w:szCs w:val="20"/>
        </w:rPr>
      </w:pPr>
    </w:p>
    <w:p w14:paraId="04A7F9AD" w14:textId="77777777" w:rsidR="000C702C" w:rsidRPr="0030668F" w:rsidRDefault="000C702C">
      <w:pPr>
        <w:spacing w:line="275" w:lineRule="exact"/>
        <w:rPr>
          <w:color w:val="000000" w:themeColor="text1"/>
          <w:sz w:val="20"/>
          <w:szCs w:val="20"/>
        </w:rPr>
      </w:pPr>
    </w:p>
    <w:p w14:paraId="3B221699" w14:textId="77777777" w:rsidR="000C702C" w:rsidRPr="0030668F" w:rsidRDefault="00E728B8">
      <w:pPr>
        <w:ind w:left="7060"/>
        <w:rPr>
          <w:color w:val="000000" w:themeColor="text1"/>
          <w:sz w:val="20"/>
          <w:szCs w:val="20"/>
        </w:rPr>
      </w:pPr>
      <w:r w:rsidRPr="0030668F">
        <w:rPr>
          <w:rFonts w:eastAsia="Arial"/>
          <w:color w:val="000000" w:themeColor="text1"/>
        </w:rPr>
        <w:t>Rio de Janeiro</w:t>
      </w:r>
    </w:p>
    <w:p w14:paraId="25C9C0A1" w14:textId="77777777" w:rsidR="000C702C" w:rsidRPr="0030668F" w:rsidRDefault="000C702C">
      <w:pPr>
        <w:spacing w:line="125" w:lineRule="exact"/>
        <w:rPr>
          <w:color w:val="000000" w:themeColor="text1"/>
          <w:sz w:val="20"/>
          <w:szCs w:val="20"/>
        </w:rPr>
      </w:pPr>
    </w:p>
    <w:p w14:paraId="47EF9A2F" w14:textId="77777777" w:rsidR="000C702C" w:rsidRPr="0030668F" w:rsidRDefault="001E58A9">
      <w:pPr>
        <w:ind w:right="540"/>
        <w:jc w:val="right"/>
        <w:rPr>
          <w:color w:val="000000" w:themeColor="text1"/>
          <w:sz w:val="20"/>
          <w:szCs w:val="20"/>
        </w:rPr>
      </w:pPr>
      <w:r w:rsidRPr="0030668F">
        <w:rPr>
          <w:rFonts w:eastAsia="Arial"/>
          <w:color w:val="000000" w:themeColor="text1"/>
        </w:rPr>
        <w:t>Dezembro</w:t>
      </w:r>
      <w:r w:rsidR="00E728B8" w:rsidRPr="0030668F">
        <w:rPr>
          <w:rFonts w:eastAsia="Arial"/>
          <w:color w:val="000000" w:themeColor="text1"/>
        </w:rPr>
        <w:t xml:space="preserve"> de 20</w:t>
      </w:r>
      <w:r w:rsidRPr="0030668F">
        <w:rPr>
          <w:rFonts w:eastAsia="Arial"/>
          <w:color w:val="000000" w:themeColor="text1"/>
        </w:rPr>
        <w:t>20</w:t>
      </w:r>
      <w:r w:rsidR="00E728B8" w:rsidRPr="0030668F">
        <w:rPr>
          <w:rFonts w:eastAsia="Arial"/>
          <w:color w:val="000000" w:themeColor="text1"/>
        </w:rPr>
        <w:t>.</w:t>
      </w:r>
    </w:p>
    <w:p w14:paraId="4DFAD1AB" w14:textId="77777777" w:rsidR="000C702C" w:rsidRPr="0030668F" w:rsidRDefault="000C702C">
      <w:pPr>
        <w:spacing w:line="20" w:lineRule="exact"/>
        <w:rPr>
          <w:color w:val="000000" w:themeColor="text1"/>
          <w:sz w:val="20"/>
          <w:szCs w:val="20"/>
        </w:rPr>
      </w:pPr>
    </w:p>
    <w:p w14:paraId="2A4A69BC" w14:textId="77777777" w:rsidR="000C702C" w:rsidRPr="0030668F" w:rsidRDefault="000C702C">
      <w:pPr>
        <w:rPr>
          <w:color w:val="000000" w:themeColor="text1"/>
        </w:rPr>
        <w:sectPr w:rsidR="000C702C" w:rsidRPr="0030668F">
          <w:pgSz w:w="11900" w:h="16840"/>
          <w:pgMar w:top="1440" w:right="1440" w:bottom="132" w:left="1440" w:header="0" w:footer="0" w:gutter="0"/>
          <w:cols w:space="720" w:equalWidth="0">
            <w:col w:w="9020"/>
          </w:cols>
        </w:sectPr>
      </w:pPr>
    </w:p>
    <w:p w14:paraId="03C71842" w14:textId="77777777" w:rsidR="000C702C" w:rsidRPr="0030668F" w:rsidRDefault="00E728B8">
      <w:pPr>
        <w:ind w:left="1120"/>
        <w:rPr>
          <w:color w:val="000000" w:themeColor="text1"/>
          <w:sz w:val="20"/>
          <w:szCs w:val="20"/>
        </w:rPr>
      </w:pPr>
      <w:bookmarkStart w:id="0" w:name="page3"/>
      <w:bookmarkEnd w:id="0"/>
      <w:r w:rsidRPr="0030668F">
        <w:rPr>
          <w:rFonts w:eastAsia="Arial"/>
          <w:b/>
          <w:bCs/>
          <w:color w:val="000000" w:themeColor="text1"/>
          <w:sz w:val="28"/>
          <w:szCs w:val="28"/>
        </w:rPr>
        <w:lastRenderedPageBreak/>
        <w:t>Agradecimentos</w:t>
      </w:r>
    </w:p>
    <w:p w14:paraId="07FA4FFB" w14:textId="77777777" w:rsidR="00BD68A3" w:rsidRPr="0030668F" w:rsidRDefault="00BD68A3">
      <w:pPr>
        <w:rPr>
          <w:color w:val="000000" w:themeColor="text1"/>
        </w:rPr>
      </w:pPr>
    </w:p>
    <w:p w14:paraId="28DB05E9" w14:textId="77777777" w:rsidR="00BD68A3" w:rsidRPr="0030668F" w:rsidRDefault="00BD68A3">
      <w:pPr>
        <w:rPr>
          <w:color w:val="000000" w:themeColor="text1"/>
        </w:rPr>
      </w:pPr>
      <w:r w:rsidRPr="0030668F">
        <w:rPr>
          <w:color w:val="000000" w:themeColor="text1"/>
        </w:rPr>
        <w:br w:type="page"/>
      </w:r>
    </w:p>
    <w:p w14:paraId="757E782F" w14:textId="77777777" w:rsidR="000C702C" w:rsidRPr="0030668F" w:rsidRDefault="00E728B8">
      <w:pPr>
        <w:ind w:left="1120"/>
        <w:rPr>
          <w:color w:val="000000" w:themeColor="text1"/>
          <w:sz w:val="20"/>
          <w:szCs w:val="20"/>
        </w:rPr>
      </w:pPr>
      <w:bookmarkStart w:id="1" w:name="page4"/>
      <w:bookmarkEnd w:id="1"/>
      <w:r w:rsidRPr="0030668F">
        <w:rPr>
          <w:rFonts w:eastAsia="Arial"/>
          <w:b/>
          <w:bCs/>
          <w:color w:val="000000" w:themeColor="text1"/>
          <w:sz w:val="28"/>
          <w:szCs w:val="28"/>
        </w:rPr>
        <w:lastRenderedPageBreak/>
        <w:t>Resumo</w:t>
      </w:r>
    </w:p>
    <w:p w14:paraId="0FD59A4A" w14:textId="77777777" w:rsidR="000C702C" w:rsidRPr="0030668F" w:rsidRDefault="000C702C">
      <w:pPr>
        <w:spacing w:line="200" w:lineRule="exact"/>
        <w:rPr>
          <w:color w:val="000000" w:themeColor="text1"/>
          <w:sz w:val="20"/>
          <w:szCs w:val="20"/>
        </w:rPr>
      </w:pPr>
    </w:p>
    <w:p w14:paraId="108CBC10" w14:textId="77777777" w:rsidR="000C702C" w:rsidRPr="0030668F" w:rsidRDefault="000C702C">
      <w:pPr>
        <w:spacing w:line="237" w:lineRule="exact"/>
        <w:rPr>
          <w:color w:val="000000" w:themeColor="text1"/>
          <w:sz w:val="20"/>
          <w:szCs w:val="20"/>
        </w:rPr>
      </w:pPr>
    </w:p>
    <w:p w14:paraId="0217679D" w14:textId="77777777" w:rsidR="000C702C" w:rsidRPr="0030668F" w:rsidRDefault="00E728B8" w:rsidP="004A3614">
      <w:pPr>
        <w:spacing w:line="246" w:lineRule="auto"/>
        <w:ind w:left="540" w:right="540" w:firstLine="560"/>
        <w:jc w:val="both"/>
        <w:rPr>
          <w:color w:val="000000" w:themeColor="text1"/>
          <w:sz w:val="20"/>
          <w:szCs w:val="20"/>
        </w:rPr>
      </w:pPr>
      <w:r w:rsidRPr="0030668F">
        <w:rPr>
          <w:rFonts w:eastAsia="Arial"/>
          <w:color w:val="000000" w:themeColor="text1"/>
        </w:rPr>
        <w:t>Este trabalho t</w:t>
      </w:r>
      <w:r w:rsidR="001E58A9" w:rsidRPr="0030668F">
        <w:rPr>
          <w:rFonts w:eastAsia="Arial"/>
          <w:color w:val="000000" w:themeColor="text1"/>
        </w:rPr>
        <w:t>em como objetivo desenvolver um</w:t>
      </w:r>
      <w:r w:rsidR="004A3614" w:rsidRPr="0030668F">
        <w:rPr>
          <w:rFonts w:eastAsia="Arial"/>
          <w:color w:val="000000" w:themeColor="text1"/>
        </w:rPr>
        <w:t xml:space="preserve"> protótipo de interface para a utilização do modelo</w:t>
      </w:r>
      <w:r w:rsidR="001E58A9" w:rsidRPr="0030668F">
        <w:rPr>
          <w:rFonts w:eastAsia="Arial"/>
          <w:color w:val="000000" w:themeColor="text1"/>
        </w:rPr>
        <w:t xml:space="preserve"> </w:t>
      </w:r>
      <w:r w:rsidR="004A3614" w:rsidRPr="0030668F">
        <w:rPr>
          <w:rFonts w:eastAsia="Arial"/>
          <w:color w:val="000000" w:themeColor="text1"/>
        </w:rPr>
        <w:t xml:space="preserve">AEIQ-AS de </w:t>
      </w:r>
      <w:r w:rsidR="001E58A9" w:rsidRPr="0030668F">
        <w:rPr>
          <w:rFonts w:eastAsia="Arial"/>
          <w:color w:val="000000" w:themeColor="text1"/>
        </w:rPr>
        <w:t>otimização de fila</w:t>
      </w:r>
      <w:r w:rsidR="004A3614" w:rsidRPr="0030668F">
        <w:rPr>
          <w:rFonts w:eastAsia="Arial"/>
          <w:color w:val="000000" w:themeColor="text1"/>
        </w:rPr>
        <w:t xml:space="preserve">s de hospital, utilizando a linguagem </w:t>
      </w:r>
      <w:r w:rsidR="0065211C" w:rsidRPr="0030668F">
        <w:rPr>
          <w:rFonts w:eastAsia="Arial"/>
          <w:color w:val="000000" w:themeColor="text1"/>
        </w:rPr>
        <w:t>Python</w:t>
      </w:r>
      <w:r w:rsidR="004A3614" w:rsidRPr="0030668F">
        <w:rPr>
          <w:rFonts w:eastAsia="Arial"/>
          <w:color w:val="000000" w:themeColor="text1"/>
        </w:rPr>
        <w:t xml:space="preserve">, </w:t>
      </w:r>
      <w:r w:rsidR="004A3614" w:rsidRPr="0030668F">
        <w:rPr>
          <w:rFonts w:eastAsia="Arial"/>
          <w:color w:val="000000" w:themeColor="text1"/>
          <w:highlight w:val="red"/>
        </w:rPr>
        <w:t>[Continuar]</w:t>
      </w:r>
    </w:p>
    <w:p w14:paraId="56EEB58B" w14:textId="77777777" w:rsidR="000C702C" w:rsidRPr="0030668F" w:rsidRDefault="000C702C">
      <w:pPr>
        <w:spacing w:line="200" w:lineRule="exact"/>
        <w:rPr>
          <w:color w:val="000000" w:themeColor="text1"/>
          <w:sz w:val="20"/>
          <w:szCs w:val="20"/>
        </w:rPr>
      </w:pPr>
    </w:p>
    <w:p w14:paraId="1EB78897" w14:textId="77777777" w:rsidR="000C702C" w:rsidRPr="00D21EB2" w:rsidRDefault="000C702C">
      <w:pPr>
        <w:spacing w:line="268" w:lineRule="exact"/>
        <w:rPr>
          <w:color w:val="000000" w:themeColor="text1"/>
          <w:sz w:val="20"/>
          <w:szCs w:val="20"/>
        </w:rPr>
      </w:pPr>
    </w:p>
    <w:p w14:paraId="01FFD357" w14:textId="77777777" w:rsidR="000C702C" w:rsidRPr="0030668F" w:rsidRDefault="00E728B8">
      <w:pPr>
        <w:ind w:left="980"/>
        <w:rPr>
          <w:color w:val="000000" w:themeColor="text1"/>
          <w:sz w:val="20"/>
          <w:szCs w:val="20"/>
          <w:lang w:val="en-US"/>
        </w:rPr>
      </w:pPr>
      <w:r w:rsidRPr="00D21EB2">
        <w:rPr>
          <w:rFonts w:eastAsia="Arial"/>
          <w:color w:val="000000" w:themeColor="text1"/>
          <w:rPrChange w:id="2" w:author="Leonardo Rocha" w:date="2021-02-14T13:36:00Z">
            <w:rPr>
              <w:rFonts w:eastAsia="Arial"/>
              <w:color w:val="000000" w:themeColor="text1"/>
              <w:lang w:val="en-US"/>
            </w:rPr>
          </w:rPrChange>
        </w:rPr>
        <w:t>Palavras-chave</w:t>
      </w:r>
    </w:p>
    <w:p w14:paraId="4E5B52D9" w14:textId="77777777" w:rsidR="000C702C" w:rsidRPr="0030668F" w:rsidRDefault="000C702C">
      <w:pPr>
        <w:spacing w:line="245" w:lineRule="exact"/>
        <w:rPr>
          <w:color w:val="000000" w:themeColor="text1"/>
          <w:sz w:val="20"/>
          <w:szCs w:val="20"/>
          <w:lang w:val="en-US"/>
        </w:rPr>
      </w:pPr>
    </w:p>
    <w:p w14:paraId="2086290D" w14:textId="77777777" w:rsidR="000C702C" w:rsidRPr="0030668F" w:rsidRDefault="004A3614">
      <w:pPr>
        <w:ind w:left="1260"/>
        <w:rPr>
          <w:color w:val="000000" w:themeColor="text1"/>
          <w:sz w:val="20"/>
          <w:szCs w:val="20"/>
          <w:lang w:val="en-US"/>
        </w:rPr>
      </w:pPr>
      <w:r w:rsidRPr="00D21EB2">
        <w:rPr>
          <w:rFonts w:eastAsia="Arial"/>
          <w:color w:val="000000" w:themeColor="text1"/>
          <w:highlight w:val="red"/>
          <w:rPrChange w:id="3" w:author="Leonardo Rocha" w:date="2021-02-14T13:36:00Z">
            <w:rPr>
              <w:rFonts w:eastAsia="Arial"/>
              <w:color w:val="000000" w:themeColor="text1"/>
              <w:highlight w:val="red"/>
              <w:lang w:val="en-US"/>
            </w:rPr>
          </w:rPrChange>
        </w:rPr>
        <w:t>[Continuar</w:t>
      </w:r>
      <w:r w:rsidRPr="0030668F">
        <w:rPr>
          <w:rFonts w:eastAsia="Arial"/>
          <w:color w:val="000000" w:themeColor="text1"/>
          <w:highlight w:val="red"/>
          <w:lang w:val="en-US"/>
        </w:rPr>
        <w:t>]</w:t>
      </w:r>
    </w:p>
    <w:p w14:paraId="55E19683" w14:textId="77777777" w:rsidR="000C702C" w:rsidRPr="0030668F" w:rsidRDefault="000C702C">
      <w:pPr>
        <w:spacing w:line="200" w:lineRule="exact"/>
        <w:rPr>
          <w:color w:val="000000" w:themeColor="text1"/>
          <w:sz w:val="20"/>
          <w:szCs w:val="20"/>
          <w:lang w:val="en-US"/>
        </w:rPr>
      </w:pPr>
    </w:p>
    <w:p w14:paraId="4A5801AC" w14:textId="77777777" w:rsidR="000C702C" w:rsidRPr="0030668F" w:rsidRDefault="000C702C">
      <w:pPr>
        <w:spacing w:line="200" w:lineRule="exact"/>
        <w:rPr>
          <w:color w:val="000000" w:themeColor="text1"/>
          <w:sz w:val="20"/>
          <w:szCs w:val="20"/>
          <w:lang w:val="en-US"/>
        </w:rPr>
      </w:pPr>
    </w:p>
    <w:p w14:paraId="2D44F469" w14:textId="77777777" w:rsidR="000C702C" w:rsidRPr="0030668F" w:rsidRDefault="000C702C">
      <w:pPr>
        <w:spacing w:line="217" w:lineRule="exact"/>
        <w:rPr>
          <w:color w:val="000000" w:themeColor="text1"/>
          <w:sz w:val="20"/>
          <w:szCs w:val="20"/>
          <w:lang w:val="en-US"/>
        </w:rPr>
      </w:pPr>
    </w:p>
    <w:p w14:paraId="49611A37" w14:textId="77777777" w:rsidR="000C702C" w:rsidRPr="0030668F" w:rsidRDefault="00E728B8">
      <w:pPr>
        <w:ind w:left="1120"/>
        <w:rPr>
          <w:color w:val="000000" w:themeColor="text1"/>
          <w:sz w:val="20"/>
          <w:szCs w:val="20"/>
          <w:lang w:val="en-US"/>
        </w:rPr>
      </w:pPr>
      <w:r w:rsidRPr="0030668F">
        <w:rPr>
          <w:rFonts w:eastAsia="Arial"/>
          <w:b/>
          <w:bCs/>
          <w:color w:val="000000" w:themeColor="text1"/>
          <w:sz w:val="28"/>
          <w:szCs w:val="28"/>
          <w:lang w:val="en-US"/>
        </w:rPr>
        <w:t>Abstract</w:t>
      </w:r>
    </w:p>
    <w:p w14:paraId="2D37810E" w14:textId="77777777" w:rsidR="000C702C" w:rsidRPr="0030668F" w:rsidRDefault="000C702C">
      <w:pPr>
        <w:spacing w:line="200" w:lineRule="exact"/>
        <w:rPr>
          <w:color w:val="000000" w:themeColor="text1"/>
          <w:sz w:val="20"/>
          <w:szCs w:val="20"/>
          <w:lang w:val="en-US"/>
        </w:rPr>
      </w:pPr>
    </w:p>
    <w:p w14:paraId="455EBE18" w14:textId="77777777" w:rsidR="000C702C" w:rsidRPr="0030668F" w:rsidRDefault="000C702C">
      <w:pPr>
        <w:spacing w:line="235" w:lineRule="exact"/>
        <w:rPr>
          <w:color w:val="000000" w:themeColor="text1"/>
          <w:sz w:val="20"/>
          <w:szCs w:val="20"/>
          <w:lang w:val="en-US"/>
        </w:rPr>
      </w:pPr>
    </w:p>
    <w:p w14:paraId="5EAF678C" w14:textId="77777777" w:rsidR="000C702C" w:rsidRPr="0030668F" w:rsidRDefault="00E728B8">
      <w:pPr>
        <w:spacing w:line="368" w:lineRule="auto"/>
        <w:ind w:left="540" w:right="540" w:firstLine="566"/>
        <w:jc w:val="both"/>
        <w:rPr>
          <w:color w:val="000000" w:themeColor="text1"/>
          <w:sz w:val="20"/>
          <w:szCs w:val="20"/>
          <w:highlight w:val="red"/>
          <w:lang w:val="en-US"/>
        </w:rPr>
      </w:pPr>
      <w:r w:rsidRPr="0030668F">
        <w:rPr>
          <w:rFonts w:eastAsia="Arial"/>
          <w:color w:val="000000" w:themeColor="text1"/>
          <w:highlight w:val="red"/>
          <w:lang w:val="en-US"/>
        </w:rPr>
        <w:t>This work aims to develop a framework that facilitates the development of clients for mobile devices who use the resources available on the architecture ContextNet [1], such as asynchronous instant text communication between fixed and mobile nodes using SDDL [2] protocols and sharing context data, provided by device mobile’s sensors, in real time.</w:t>
      </w:r>
    </w:p>
    <w:p w14:paraId="0A2454FB" w14:textId="77777777" w:rsidR="000C702C" w:rsidRPr="0030668F" w:rsidRDefault="000C702C">
      <w:pPr>
        <w:spacing w:line="209" w:lineRule="exact"/>
        <w:rPr>
          <w:color w:val="000000" w:themeColor="text1"/>
          <w:sz w:val="20"/>
          <w:szCs w:val="20"/>
          <w:highlight w:val="red"/>
          <w:lang w:val="en-US"/>
        </w:rPr>
      </w:pPr>
    </w:p>
    <w:p w14:paraId="2EDCE2F9" w14:textId="77777777" w:rsidR="000C702C" w:rsidRPr="0030668F" w:rsidRDefault="00E728B8">
      <w:pPr>
        <w:ind w:left="980"/>
        <w:rPr>
          <w:color w:val="000000" w:themeColor="text1"/>
          <w:sz w:val="20"/>
          <w:szCs w:val="20"/>
          <w:highlight w:val="red"/>
          <w:lang w:val="en-US"/>
        </w:rPr>
      </w:pPr>
      <w:r w:rsidRPr="0030668F">
        <w:rPr>
          <w:rFonts w:eastAsia="Arial"/>
          <w:color w:val="000000" w:themeColor="text1"/>
          <w:highlight w:val="red"/>
          <w:lang w:val="en-US"/>
        </w:rPr>
        <w:t>Keywords</w:t>
      </w:r>
    </w:p>
    <w:p w14:paraId="6AFC305D" w14:textId="77777777" w:rsidR="000C702C" w:rsidRPr="0030668F" w:rsidRDefault="000C702C">
      <w:pPr>
        <w:spacing w:line="247" w:lineRule="exact"/>
        <w:rPr>
          <w:color w:val="000000" w:themeColor="text1"/>
          <w:sz w:val="20"/>
          <w:szCs w:val="20"/>
          <w:highlight w:val="red"/>
          <w:lang w:val="en-US"/>
        </w:rPr>
      </w:pPr>
    </w:p>
    <w:p w14:paraId="67D84BAE" w14:textId="77777777" w:rsidR="000C702C" w:rsidRDefault="00E728B8">
      <w:pPr>
        <w:ind w:left="1260"/>
        <w:rPr>
          <w:rFonts w:eastAsia="Arial"/>
          <w:color w:val="000000" w:themeColor="text1"/>
          <w:lang w:val="en-US"/>
        </w:rPr>
      </w:pPr>
      <w:r w:rsidRPr="0030668F">
        <w:rPr>
          <w:rFonts w:eastAsia="Arial"/>
          <w:color w:val="000000" w:themeColor="text1"/>
          <w:highlight w:val="red"/>
          <w:lang w:val="en-US"/>
        </w:rPr>
        <w:t>Framework; mobile devices; communication; context.</w:t>
      </w:r>
    </w:p>
    <w:p w14:paraId="7BE30AD8" w14:textId="50240252" w:rsidR="0030668F" w:rsidRPr="0030668F" w:rsidRDefault="0030668F" w:rsidP="0030668F">
      <w:pPr>
        <w:ind w:left="1260"/>
        <w:rPr>
          <w:rFonts w:eastAsia="Arial"/>
          <w:color w:val="000000" w:themeColor="text1"/>
          <w:highlight w:val="red"/>
          <w:lang w:val="en-US"/>
        </w:rPr>
      </w:pPr>
      <w:r>
        <w:rPr>
          <w:rFonts w:eastAsia="Arial"/>
          <w:color w:val="000000" w:themeColor="text1"/>
          <w:highlight w:val="red"/>
          <w:lang w:val="en-US"/>
        </w:rPr>
        <w:br w:type="page"/>
      </w:r>
    </w:p>
    <w:p w14:paraId="6FCE9B25" w14:textId="77777777" w:rsidR="000C702C" w:rsidRPr="0030668F" w:rsidRDefault="00E728B8" w:rsidP="00184954">
      <w:pPr>
        <w:pStyle w:val="Ttulo1"/>
        <w:rPr>
          <w:rFonts w:ascii="Times New Roman" w:eastAsia="Arial" w:hAnsi="Times New Roman" w:cs="Times New Roman"/>
          <w:color w:val="000000" w:themeColor="text1"/>
          <w:sz w:val="32"/>
          <w:szCs w:val="32"/>
        </w:rPr>
      </w:pPr>
      <w:bookmarkStart w:id="4" w:name="page5"/>
      <w:bookmarkEnd w:id="4"/>
      <w:r w:rsidRPr="0030668F">
        <w:rPr>
          <w:rFonts w:ascii="Times New Roman" w:eastAsia="Arial" w:hAnsi="Times New Roman" w:cs="Times New Roman"/>
          <w:color w:val="000000" w:themeColor="text1"/>
          <w:sz w:val="32"/>
          <w:szCs w:val="32"/>
        </w:rPr>
        <w:lastRenderedPageBreak/>
        <w:t>Sumário</w:t>
      </w:r>
    </w:p>
    <w:p w14:paraId="6422DCBD" w14:textId="77777777" w:rsidR="003E656A" w:rsidRPr="0030668F" w:rsidRDefault="003E656A">
      <w:pPr>
        <w:ind w:left="1120"/>
        <w:rPr>
          <w:rFonts w:eastAsia="Arial"/>
          <w:b/>
          <w:bCs/>
          <w:color w:val="000000" w:themeColor="text1"/>
          <w:sz w:val="32"/>
          <w:szCs w:val="32"/>
        </w:rPr>
      </w:pPr>
    </w:p>
    <w:p w14:paraId="287B3A12" w14:textId="77777777" w:rsidR="003E656A" w:rsidRPr="0030668F" w:rsidRDefault="003E656A" w:rsidP="003E656A">
      <w:pPr>
        <w:pStyle w:val="PargrafodaLista"/>
        <w:numPr>
          <w:ilvl w:val="0"/>
          <w:numId w:val="39"/>
        </w:numPr>
        <w:rPr>
          <w:color w:val="000000" w:themeColor="text1"/>
          <w:sz w:val="24"/>
          <w:szCs w:val="24"/>
        </w:rPr>
      </w:pPr>
      <w:r w:rsidRPr="0030668F">
        <w:rPr>
          <w:color w:val="000000" w:themeColor="text1"/>
          <w:sz w:val="24"/>
          <w:szCs w:val="24"/>
        </w:rPr>
        <w:t>Introdução</w:t>
      </w:r>
    </w:p>
    <w:p w14:paraId="1A6F7E3D" w14:textId="77777777" w:rsidR="003E656A" w:rsidRPr="0030668F" w:rsidRDefault="003E656A" w:rsidP="003E656A">
      <w:pPr>
        <w:pStyle w:val="PargrafodaLista"/>
        <w:numPr>
          <w:ilvl w:val="1"/>
          <w:numId w:val="39"/>
        </w:numPr>
        <w:rPr>
          <w:color w:val="000000" w:themeColor="text1"/>
          <w:sz w:val="24"/>
          <w:szCs w:val="24"/>
        </w:rPr>
      </w:pPr>
      <w:r w:rsidRPr="0030668F">
        <w:rPr>
          <w:color w:val="000000" w:themeColor="text1"/>
          <w:sz w:val="24"/>
          <w:szCs w:val="24"/>
        </w:rPr>
        <w:t>Objetivo</w:t>
      </w:r>
    </w:p>
    <w:p w14:paraId="424A9864" w14:textId="77777777" w:rsidR="003E656A" w:rsidRPr="0030668F" w:rsidRDefault="003F220E" w:rsidP="003E656A">
      <w:pPr>
        <w:pStyle w:val="PargrafodaLista"/>
        <w:numPr>
          <w:ilvl w:val="0"/>
          <w:numId w:val="39"/>
        </w:numPr>
        <w:rPr>
          <w:color w:val="000000" w:themeColor="text1"/>
          <w:sz w:val="24"/>
          <w:szCs w:val="24"/>
        </w:rPr>
      </w:pPr>
      <w:r w:rsidRPr="0030668F">
        <w:rPr>
          <w:color w:val="000000" w:themeColor="text1"/>
          <w:sz w:val="24"/>
          <w:szCs w:val="24"/>
        </w:rPr>
        <w:t>Algoritmo Evolutivo com Inspiração Quântica para a Área de Saúde AEIQ-AS</w:t>
      </w:r>
    </w:p>
    <w:p w14:paraId="42C510F1" w14:textId="77777777" w:rsidR="003E656A" w:rsidRPr="0030668F" w:rsidRDefault="003F220E" w:rsidP="003E656A">
      <w:pPr>
        <w:pStyle w:val="PargrafodaLista"/>
        <w:numPr>
          <w:ilvl w:val="1"/>
          <w:numId w:val="39"/>
        </w:numPr>
        <w:rPr>
          <w:color w:val="000000" w:themeColor="text1"/>
          <w:sz w:val="24"/>
          <w:szCs w:val="24"/>
        </w:rPr>
      </w:pPr>
      <w:r w:rsidRPr="0030668F">
        <w:rPr>
          <w:color w:val="000000" w:themeColor="text1"/>
          <w:sz w:val="24"/>
          <w:szCs w:val="24"/>
        </w:rPr>
        <w:t>Algoritmos Genéticos</w:t>
      </w:r>
    </w:p>
    <w:p w14:paraId="1D27B483" w14:textId="77777777" w:rsidR="003F220E" w:rsidRPr="0030668F" w:rsidRDefault="003F220E" w:rsidP="003E656A">
      <w:pPr>
        <w:pStyle w:val="PargrafodaLista"/>
        <w:numPr>
          <w:ilvl w:val="1"/>
          <w:numId w:val="39"/>
        </w:numPr>
        <w:rPr>
          <w:color w:val="000000" w:themeColor="text1"/>
          <w:sz w:val="24"/>
          <w:szCs w:val="24"/>
        </w:rPr>
      </w:pPr>
      <w:r w:rsidRPr="0030668F">
        <w:rPr>
          <w:color w:val="000000" w:themeColor="text1"/>
          <w:sz w:val="24"/>
          <w:szCs w:val="24"/>
        </w:rPr>
        <w:t>Computação Quântica</w:t>
      </w:r>
    </w:p>
    <w:p w14:paraId="1744B998" w14:textId="77777777" w:rsidR="003F220E" w:rsidRPr="0030668F" w:rsidRDefault="003F220E" w:rsidP="003E656A">
      <w:pPr>
        <w:pStyle w:val="PargrafodaLista"/>
        <w:numPr>
          <w:ilvl w:val="1"/>
          <w:numId w:val="39"/>
        </w:numPr>
        <w:rPr>
          <w:color w:val="000000" w:themeColor="text1"/>
          <w:sz w:val="24"/>
          <w:szCs w:val="24"/>
        </w:rPr>
      </w:pPr>
      <w:r w:rsidRPr="0030668F">
        <w:rPr>
          <w:color w:val="000000" w:themeColor="text1"/>
          <w:sz w:val="24"/>
          <w:szCs w:val="24"/>
        </w:rPr>
        <w:t>Algoritmos Genéticos com Inspiração Quântica</w:t>
      </w:r>
    </w:p>
    <w:p w14:paraId="4290B1F1" w14:textId="77777777" w:rsidR="003F220E" w:rsidRPr="0030668F" w:rsidRDefault="003F220E" w:rsidP="003E656A">
      <w:pPr>
        <w:pStyle w:val="PargrafodaLista"/>
        <w:numPr>
          <w:ilvl w:val="1"/>
          <w:numId w:val="39"/>
        </w:numPr>
        <w:rPr>
          <w:color w:val="000000" w:themeColor="text1"/>
          <w:sz w:val="24"/>
          <w:szCs w:val="24"/>
        </w:rPr>
      </w:pPr>
      <w:r w:rsidRPr="0030668F">
        <w:rPr>
          <w:color w:val="000000" w:themeColor="text1"/>
          <w:sz w:val="24"/>
          <w:szCs w:val="24"/>
        </w:rPr>
        <w:t>AEIQ-AS</w:t>
      </w:r>
    </w:p>
    <w:p w14:paraId="44074D75" w14:textId="77777777" w:rsidR="003F220E" w:rsidRPr="0030668F" w:rsidRDefault="003F220E" w:rsidP="003F220E">
      <w:pPr>
        <w:pStyle w:val="PargrafodaLista"/>
        <w:numPr>
          <w:ilvl w:val="2"/>
          <w:numId w:val="39"/>
        </w:numPr>
        <w:rPr>
          <w:color w:val="000000" w:themeColor="text1"/>
          <w:sz w:val="24"/>
          <w:szCs w:val="24"/>
        </w:rPr>
      </w:pPr>
      <w:r w:rsidRPr="0030668F">
        <w:rPr>
          <w:color w:val="000000" w:themeColor="text1"/>
          <w:sz w:val="24"/>
          <w:szCs w:val="24"/>
        </w:rPr>
        <w:t>Geração da População Quântica e Clássica</w:t>
      </w:r>
    </w:p>
    <w:p w14:paraId="67335259" w14:textId="77777777" w:rsidR="003F220E" w:rsidRPr="0030668F" w:rsidRDefault="003F220E" w:rsidP="003F220E">
      <w:pPr>
        <w:pStyle w:val="PargrafodaLista"/>
        <w:numPr>
          <w:ilvl w:val="2"/>
          <w:numId w:val="39"/>
        </w:numPr>
        <w:rPr>
          <w:color w:val="000000" w:themeColor="text1"/>
          <w:sz w:val="24"/>
          <w:szCs w:val="24"/>
        </w:rPr>
      </w:pPr>
      <w:r w:rsidRPr="0030668F">
        <w:rPr>
          <w:color w:val="000000" w:themeColor="text1"/>
          <w:sz w:val="24"/>
          <w:szCs w:val="24"/>
        </w:rPr>
        <w:t>Observação dos Indivíduos Quânticos</w:t>
      </w:r>
    </w:p>
    <w:p w14:paraId="36EB2029" w14:textId="77777777" w:rsidR="003F220E" w:rsidRPr="0030668F" w:rsidRDefault="003F220E" w:rsidP="003F220E">
      <w:pPr>
        <w:pStyle w:val="PargrafodaLista"/>
        <w:numPr>
          <w:ilvl w:val="2"/>
          <w:numId w:val="39"/>
        </w:numPr>
        <w:rPr>
          <w:color w:val="000000" w:themeColor="text1"/>
          <w:sz w:val="24"/>
          <w:szCs w:val="24"/>
        </w:rPr>
      </w:pPr>
      <w:r w:rsidRPr="0030668F">
        <w:rPr>
          <w:color w:val="000000" w:themeColor="text1"/>
          <w:sz w:val="24"/>
          <w:szCs w:val="24"/>
        </w:rPr>
        <w:t>Avaliação</w:t>
      </w:r>
    </w:p>
    <w:p w14:paraId="753D9A16" w14:textId="77777777" w:rsidR="003E656A" w:rsidRPr="0030668F" w:rsidRDefault="003E656A" w:rsidP="003E656A">
      <w:pPr>
        <w:pStyle w:val="PargrafodaLista"/>
        <w:numPr>
          <w:ilvl w:val="0"/>
          <w:numId w:val="39"/>
        </w:numPr>
        <w:rPr>
          <w:color w:val="000000" w:themeColor="text1"/>
          <w:sz w:val="24"/>
          <w:szCs w:val="24"/>
        </w:rPr>
      </w:pPr>
      <w:r w:rsidRPr="0030668F">
        <w:rPr>
          <w:color w:val="000000" w:themeColor="text1"/>
          <w:sz w:val="24"/>
          <w:szCs w:val="24"/>
        </w:rPr>
        <w:t>Tecnologias Utilizadas</w:t>
      </w:r>
    </w:p>
    <w:p w14:paraId="574D2BFC" w14:textId="77777777" w:rsidR="003E656A" w:rsidRPr="0030668F" w:rsidRDefault="0065211C" w:rsidP="003E656A">
      <w:pPr>
        <w:pStyle w:val="PargrafodaLista"/>
        <w:numPr>
          <w:ilvl w:val="1"/>
          <w:numId w:val="39"/>
        </w:numPr>
        <w:rPr>
          <w:color w:val="000000" w:themeColor="text1"/>
          <w:sz w:val="24"/>
          <w:szCs w:val="24"/>
        </w:rPr>
      </w:pPr>
      <w:r w:rsidRPr="0030668F">
        <w:rPr>
          <w:color w:val="000000" w:themeColor="text1"/>
          <w:sz w:val="24"/>
          <w:szCs w:val="24"/>
        </w:rPr>
        <w:t>MATLAB</w:t>
      </w:r>
      <w:r w:rsidR="003E656A" w:rsidRPr="0030668F">
        <w:rPr>
          <w:color w:val="000000" w:themeColor="text1"/>
          <w:sz w:val="24"/>
          <w:szCs w:val="24"/>
        </w:rPr>
        <w:t xml:space="preserve"> Coder</w:t>
      </w:r>
    </w:p>
    <w:p w14:paraId="469D5543" w14:textId="77777777" w:rsidR="003E656A" w:rsidRPr="0030668F" w:rsidRDefault="003E656A" w:rsidP="003E656A">
      <w:pPr>
        <w:pStyle w:val="PargrafodaLista"/>
        <w:numPr>
          <w:ilvl w:val="1"/>
          <w:numId w:val="39"/>
        </w:numPr>
        <w:rPr>
          <w:color w:val="000000" w:themeColor="text1"/>
          <w:sz w:val="24"/>
          <w:szCs w:val="24"/>
        </w:rPr>
      </w:pPr>
      <w:r w:rsidRPr="0030668F">
        <w:rPr>
          <w:color w:val="000000" w:themeColor="text1"/>
          <w:sz w:val="24"/>
          <w:szCs w:val="24"/>
        </w:rPr>
        <w:t>Compilador GCC</w:t>
      </w:r>
    </w:p>
    <w:p w14:paraId="1CDCC8B4" w14:textId="77777777" w:rsidR="003E656A" w:rsidRPr="0030668F" w:rsidRDefault="0065211C" w:rsidP="003E656A">
      <w:pPr>
        <w:pStyle w:val="PargrafodaLista"/>
        <w:numPr>
          <w:ilvl w:val="1"/>
          <w:numId w:val="39"/>
        </w:numPr>
        <w:rPr>
          <w:color w:val="000000" w:themeColor="text1"/>
          <w:sz w:val="24"/>
          <w:szCs w:val="24"/>
        </w:rPr>
      </w:pPr>
      <w:r w:rsidRPr="0030668F">
        <w:rPr>
          <w:color w:val="000000" w:themeColor="text1"/>
          <w:sz w:val="24"/>
          <w:szCs w:val="24"/>
        </w:rPr>
        <w:t>Python</w:t>
      </w:r>
    </w:p>
    <w:p w14:paraId="5D0C614E" w14:textId="77777777" w:rsidR="003E656A" w:rsidRPr="0030668F" w:rsidRDefault="003E656A" w:rsidP="003E656A">
      <w:pPr>
        <w:pStyle w:val="PargrafodaLista"/>
        <w:numPr>
          <w:ilvl w:val="2"/>
          <w:numId w:val="39"/>
        </w:numPr>
        <w:rPr>
          <w:color w:val="000000" w:themeColor="text1"/>
          <w:sz w:val="24"/>
          <w:szCs w:val="24"/>
        </w:rPr>
      </w:pPr>
      <w:r w:rsidRPr="0030668F">
        <w:rPr>
          <w:color w:val="000000" w:themeColor="text1"/>
          <w:sz w:val="24"/>
          <w:szCs w:val="24"/>
        </w:rPr>
        <w:t>Ctypes</w:t>
      </w:r>
    </w:p>
    <w:p w14:paraId="3EFDC4DA" w14:textId="77777777" w:rsidR="003E656A" w:rsidRPr="0030668F" w:rsidRDefault="003E656A" w:rsidP="00DD522F">
      <w:pPr>
        <w:pStyle w:val="PargrafodaLista"/>
        <w:numPr>
          <w:ilvl w:val="2"/>
          <w:numId w:val="39"/>
        </w:numPr>
        <w:rPr>
          <w:color w:val="000000" w:themeColor="text1"/>
          <w:sz w:val="24"/>
          <w:szCs w:val="24"/>
        </w:rPr>
      </w:pPr>
      <w:r w:rsidRPr="0030668F">
        <w:rPr>
          <w:color w:val="000000" w:themeColor="text1"/>
          <w:sz w:val="24"/>
          <w:szCs w:val="24"/>
        </w:rPr>
        <w:t>Flask</w:t>
      </w:r>
    </w:p>
    <w:p w14:paraId="2875BF08" w14:textId="77777777" w:rsidR="00C72620" w:rsidRPr="0030668F" w:rsidRDefault="00BD68A3" w:rsidP="00EB7A35">
      <w:pPr>
        <w:pStyle w:val="PargrafodaLista"/>
        <w:numPr>
          <w:ilvl w:val="0"/>
          <w:numId w:val="39"/>
        </w:numPr>
        <w:rPr>
          <w:color w:val="000000" w:themeColor="text1"/>
          <w:sz w:val="24"/>
          <w:szCs w:val="24"/>
        </w:rPr>
      </w:pPr>
      <w:r w:rsidRPr="0030668F">
        <w:rPr>
          <w:color w:val="000000" w:themeColor="text1"/>
          <w:sz w:val="24"/>
          <w:szCs w:val="24"/>
        </w:rPr>
        <w:t>Projeto</w:t>
      </w:r>
      <w:r w:rsidR="00EB7A35" w:rsidRPr="0030668F">
        <w:rPr>
          <w:color w:val="000000" w:themeColor="text1"/>
          <w:sz w:val="24"/>
          <w:szCs w:val="24"/>
        </w:rPr>
        <w:t xml:space="preserve"> e Especificação</w:t>
      </w:r>
    </w:p>
    <w:p w14:paraId="482E5598" w14:textId="77777777" w:rsidR="00C72620" w:rsidRPr="0030668F" w:rsidRDefault="00C72620" w:rsidP="00C72620">
      <w:pPr>
        <w:pStyle w:val="PargrafodaLista"/>
        <w:numPr>
          <w:ilvl w:val="1"/>
          <w:numId w:val="39"/>
        </w:numPr>
        <w:rPr>
          <w:color w:val="000000" w:themeColor="text1"/>
          <w:sz w:val="24"/>
          <w:szCs w:val="24"/>
        </w:rPr>
      </w:pPr>
      <w:r w:rsidRPr="0030668F">
        <w:rPr>
          <w:color w:val="000000" w:themeColor="text1"/>
          <w:sz w:val="24"/>
          <w:szCs w:val="24"/>
        </w:rPr>
        <w:t>Projeto de Implementação</w:t>
      </w:r>
    </w:p>
    <w:p w14:paraId="34969132" w14:textId="77777777" w:rsidR="00733E63" w:rsidRPr="0030668F" w:rsidRDefault="009159BC" w:rsidP="009159BC">
      <w:pPr>
        <w:pStyle w:val="PargrafodaLista"/>
        <w:numPr>
          <w:ilvl w:val="1"/>
          <w:numId w:val="39"/>
        </w:numPr>
        <w:rPr>
          <w:color w:val="000000" w:themeColor="text1"/>
          <w:sz w:val="24"/>
          <w:szCs w:val="24"/>
        </w:rPr>
      </w:pPr>
      <w:r w:rsidRPr="0030668F">
        <w:rPr>
          <w:color w:val="000000" w:themeColor="text1"/>
          <w:sz w:val="24"/>
          <w:szCs w:val="24"/>
        </w:rPr>
        <w:t>Etapas do Projeto e Problemas Encontrados</w:t>
      </w:r>
      <w:r w:rsidR="00733E63" w:rsidRPr="0030668F">
        <w:rPr>
          <w:color w:val="000000" w:themeColor="text1"/>
          <w:sz w:val="24"/>
          <w:szCs w:val="24"/>
        </w:rPr>
        <w:t xml:space="preserve"> </w:t>
      </w:r>
    </w:p>
    <w:p w14:paraId="0F4CF100" w14:textId="77777777" w:rsidR="00733E63" w:rsidRPr="0030668F" w:rsidRDefault="00733E63" w:rsidP="00733E63">
      <w:pPr>
        <w:pStyle w:val="PargrafodaLista"/>
        <w:numPr>
          <w:ilvl w:val="2"/>
          <w:numId w:val="39"/>
        </w:numPr>
        <w:rPr>
          <w:color w:val="000000" w:themeColor="text1"/>
          <w:sz w:val="24"/>
          <w:szCs w:val="24"/>
        </w:rPr>
      </w:pPr>
      <w:r w:rsidRPr="0030668F">
        <w:rPr>
          <w:color w:val="000000" w:themeColor="text1"/>
          <w:sz w:val="24"/>
          <w:szCs w:val="24"/>
        </w:rPr>
        <w:t>Tadução do Código MATLAB para a Linguagem Python</w:t>
      </w:r>
    </w:p>
    <w:p w14:paraId="15C64B91" w14:textId="77777777" w:rsidR="00733E63" w:rsidRPr="0030668F" w:rsidRDefault="00733E63" w:rsidP="00733E63">
      <w:pPr>
        <w:pStyle w:val="PargrafodaLista"/>
        <w:numPr>
          <w:ilvl w:val="2"/>
          <w:numId w:val="39"/>
        </w:numPr>
        <w:rPr>
          <w:color w:val="000000" w:themeColor="text1"/>
          <w:sz w:val="24"/>
          <w:szCs w:val="24"/>
        </w:rPr>
      </w:pPr>
      <w:r w:rsidRPr="0030668F">
        <w:rPr>
          <w:color w:val="000000" w:themeColor="text1"/>
          <w:sz w:val="24"/>
          <w:szCs w:val="24"/>
        </w:rPr>
        <w:t>Tadução do Código MATLAB para a Linguagem C</w:t>
      </w:r>
    </w:p>
    <w:p w14:paraId="734DC6D9" w14:textId="77777777" w:rsidR="00733E63" w:rsidRPr="0030668F" w:rsidRDefault="00733E63" w:rsidP="00733E63">
      <w:pPr>
        <w:pStyle w:val="PargrafodaLista"/>
        <w:numPr>
          <w:ilvl w:val="2"/>
          <w:numId w:val="39"/>
        </w:numPr>
        <w:rPr>
          <w:color w:val="000000" w:themeColor="text1"/>
          <w:sz w:val="24"/>
          <w:szCs w:val="24"/>
        </w:rPr>
      </w:pPr>
      <w:r w:rsidRPr="0030668F">
        <w:rPr>
          <w:color w:val="000000" w:themeColor="text1"/>
          <w:sz w:val="24"/>
          <w:szCs w:val="24"/>
        </w:rPr>
        <w:t>Conexão do Modelo C com a Linguagem Python</w:t>
      </w:r>
    </w:p>
    <w:p w14:paraId="09D2767C" w14:textId="77777777" w:rsidR="00733E63" w:rsidRPr="0030668F" w:rsidRDefault="00733E63" w:rsidP="00733E63">
      <w:pPr>
        <w:pStyle w:val="PargrafodaLista"/>
        <w:numPr>
          <w:ilvl w:val="2"/>
          <w:numId w:val="39"/>
        </w:numPr>
        <w:rPr>
          <w:color w:val="000000" w:themeColor="text1"/>
          <w:sz w:val="24"/>
          <w:szCs w:val="24"/>
        </w:rPr>
      </w:pPr>
      <w:r w:rsidRPr="0030668F">
        <w:rPr>
          <w:color w:val="000000" w:themeColor="text1"/>
          <w:sz w:val="24"/>
          <w:szCs w:val="24"/>
        </w:rPr>
        <w:t>Desenvolvimento da Interface</w:t>
      </w:r>
    </w:p>
    <w:p w14:paraId="6A182C11" w14:textId="77777777" w:rsidR="00F06E46" w:rsidRPr="0030668F" w:rsidRDefault="00F06E46" w:rsidP="00733E63">
      <w:pPr>
        <w:pStyle w:val="PargrafodaLista"/>
        <w:numPr>
          <w:ilvl w:val="1"/>
          <w:numId w:val="39"/>
        </w:numPr>
        <w:rPr>
          <w:color w:val="000000" w:themeColor="text1"/>
          <w:sz w:val="24"/>
          <w:szCs w:val="24"/>
        </w:rPr>
      </w:pPr>
      <w:r w:rsidRPr="0030668F">
        <w:rPr>
          <w:color w:val="000000" w:themeColor="text1"/>
          <w:sz w:val="24"/>
          <w:szCs w:val="24"/>
        </w:rPr>
        <w:t>Conclusão</w:t>
      </w:r>
    </w:p>
    <w:p w14:paraId="1079D564" w14:textId="77777777" w:rsidR="0030668F" w:rsidRDefault="00C72620" w:rsidP="0030668F">
      <w:pPr>
        <w:pStyle w:val="PargrafodaLista"/>
        <w:numPr>
          <w:ilvl w:val="0"/>
          <w:numId w:val="39"/>
        </w:numPr>
        <w:rPr>
          <w:color w:val="000000" w:themeColor="text1"/>
          <w:sz w:val="24"/>
          <w:szCs w:val="24"/>
        </w:rPr>
      </w:pPr>
      <w:r w:rsidRPr="0030668F">
        <w:rPr>
          <w:color w:val="000000" w:themeColor="text1"/>
          <w:sz w:val="24"/>
          <w:szCs w:val="24"/>
        </w:rPr>
        <w:t>Referências Bibliográficas</w:t>
      </w:r>
      <w:bookmarkStart w:id="5" w:name="page6"/>
      <w:bookmarkEnd w:id="5"/>
    </w:p>
    <w:p w14:paraId="433FDB39" w14:textId="2CFC0963" w:rsidR="00C72620" w:rsidRPr="0030668F" w:rsidRDefault="00C72620" w:rsidP="0030668F">
      <w:pPr>
        <w:pStyle w:val="PargrafodaLista"/>
        <w:numPr>
          <w:ilvl w:val="0"/>
          <w:numId w:val="39"/>
        </w:numPr>
        <w:rPr>
          <w:color w:val="000000" w:themeColor="text1"/>
          <w:sz w:val="24"/>
          <w:szCs w:val="24"/>
        </w:rPr>
      </w:pPr>
      <w:r w:rsidRPr="0030668F">
        <w:rPr>
          <w:color w:val="000000" w:themeColor="text1"/>
          <w:sz w:val="20"/>
          <w:szCs w:val="20"/>
        </w:rPr>
        <w:br w:type="page"/>
      </w:r>
    </w:p>
    <w:p w14:paraId="03C9ED68" w14:textId="77777777" w:rsidR="000C702C" w:rsidRPr="0030668F" w:rsidRDefault="00E728B8" w:rsidP="00184954">
      <w:pPr>
        <w:pStyle w:val="Ttulo1"/>
        <w:rPr>
          <w:rFonts w:ascii="Times New Roman" w:hAnsi="Times New Roman" w:cs="Times New Roman"/>
          <w:color w:val="000000" w:themeColor="text1"/>
          <w:sz w:val="30"/>
          <w:szCs w:val="30"/>
        </w:rPr>
      </w:pPr>
      <w:bookmarkStart w:id="6" w:name="page7"/>
      <w:bookmarkEnd w:id="6"/>
      <w:r w:rsidRPr="0030668F">
        <w:rPr>
          <w:rFonts w:ascii="Times New Roman" w:eastAsia="Arial" w:hAnsi="Times New Roman" w:cs="Times New Roman"/>
          <w:color w:val="000000" w:themeColor="text1"/>
          <w:sz w:val="30"/>
          <w:szCs w:val="30"/>
        </w:rPr>
        <w:lastRenderedPageBreak/>
        <w:t>1</w:t>
      </w:r>
      <w:r w:rsidRPr="0030668F">
        <w:rPr>
          <w:rFonts w:ascii="Times New Roman" w:hAnsi="Times New Roman" w:cs="Times New Roman"/>
          <w:color w:val="000000" w:themeColor="text1"/>
          <w:sz w:val="30"/>
          <w:szCs w:val="30"/>
        </w:rPr>
        <w:tab/>
      </w:r>
      <w:r w:rsidRPr="0030668F">
        <w:rPr>
          <w:rFonts w:ascii="Times New Roman" w:eastAsia="Arial" w:hAnsi="Times New Roman" w:cs="Times New Roman"/>
          <w:color w:val="000000" w:themeColor="text1"/>
          <w:sz w:val="30"/>
          <w:szCs w:val="30"/>
        </w:rPr>
        <w:t>Introdução</w:t>
      </w:r>
    </w:p>
    <w:p w14:paraId="74A55E22" w14:textId="77777777" w:rsidR="000C702C" w:rsidRPr="0030668F" w:rsidRDefault="000C702C">
      <w:pPr>
        <w:spacing w:line="170" w:lineRule="exact"/>
        <w:rPr>
          <w:color w:val="000000" w:themeColor="text1"/>
          <w:sz w:val="20"/>
          <w:szCs w:val="20"/>
        </w:rPr>
      </w:pPr>
    </w:p>
    <w:p w14:paraId="071936C4" w14:textId="4878E61B" w:rsidR="00952567" w:rsidRPr="0030668F" w:rsidRDefault="00184954"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 xml:space="preserve">No Brasil e em </w:t>
      </w:r>
      <w:r w:rsidR="00E706EE" w:rsidRPr="0030668F">
        <w:rPr>
          <w:rFonts w:eastAsia="Arial"/>
          <w:color w:val="000000" w:themeColor="text1"/>
        </w:rPr>
        <w:t>diversas</w:t>
      </w:r>
      <w:r w:rsidRPr="0030668F">
        <w:rPr>
          <w:rFonts w:eastAsia="Arial"/>
          <w:color w:val="000000" w:themeColor="text1"/>
        </w:rPr>
        <w:t xml:space="preserve"> partes do mundo a demanda da população por Unidades de Saúde é maior do que a capacidade das mesmas de</w:t>
      </w:r>
      <w:r w:rsidR="00952567" w:rsidRPr="0030668F">
        <w:rPr>
          <w:rFonts w:eastAsia="Arial"/>
          <w:color w:val="000000" w:themeColor="text1"/>
        </w:rPr>
        <w:t xml:space="preserve"> </w:t>
      </w:r>
      <w:r w:rsidRPr="0030668F">
        <w:rPr>
          <w:rFonts w:eastAsia="Arial"/>
          <w:color w:val="000000" w:themeColor="text1"/>
        </w:rPr>
        <w:t xml:space="preserve">atender </w:t>
      </w:r>
      <w:r w:rsidR="00E706EE" w:rsidRPr="0030668F">
        <w:rPr>
          <w:rFonts w:eastAsia="Arial"/>
          <w:color w:val="000000" w:themeColor="text1"/>
        </w:rPr>
        <w:t>a</w:t>
      </w:r>
      <w:r w:rsidRPr="0030668F">
        <w:rPr>
          <w:rFonts w:eastAsia="Arial"/>
          <w:color w:val="000000" w:themeColor="text1"/>
        </w:rPr>
        <w:t>os pacientes</w:t>
      </w:r>
      <w:r w:rsidR="002C4975" w:rsidRPr="0030668F">
        <w:rPr>
          <w:rFonts w:eastAsia="Arial"/>
          <w:color w:val="000000" w:themeColor="text1"/>
        </w:rPr>
        <w:t>,</w:t>
      </w:r>
      <w:r w:rsidR="00773C40" w:rsidRPr="0030668F">
        <w:rPr>
          <w:rFonts w:eastAsia="Arial"/>
          <w:color w:val="000000" w:themeColor="text1"/>
        </w:rPr>
        <w:t xml:space="preserve"> conforme explicitado em </w:t>
      </w:r>
      <w:r w:rsidRPr="0030668F">
        <w:rPr>
          <w:rFonts w:eastAsia="Arial"/>
          <w:color w:val="000000" w:themeColor="text1"/>
        </w:rPr>
        <w:t>[1]</w:t>
      </w:r>
      <w:r w:rsidR="002C4975" w:rsidRPr="0030668F">
        <w:rPr>
          <w:rFonts w:eastAsia="Arial"/>
          <w:color w:val="000000" w:themeColor="text1"/>
        </w:rPr>
        <w:t>,</w:t>
      </w:r>
      <w:r w:rsidRPr="0030668F">
        <w:rPr>
          <w:rFonts w:eastAsia="Arial"/>
          <w:color w:val="000000" w:themeColor="text1"/>
        </w:rPr>
        <w:t xml:space="preserve"> </w:t>
      </w:r>
      <w:r w:rsidR="00E706EE" w:rsidRPr="0030668F">
        <w:rPr>
          <w:rFonts w:eastAsia="Arial"/>
          <w:color w:val="000000" w:themeColor="text1"/>
        </w:rPr>
        <w:t>to</w:t>
      </w:r>
      <w:r w:rsidR="003F220E" w:rsidRPr="0030668F">
        <w:rPr>
          <w:rFonts w:eastAsia="Arial"/>
          <w:color w:val="000000" w:themeColor="text1"/>
        </w:rPr>
        <w:t>rn</w:t>
      </w:r>
      <w:r w:rsidR="00E706EE" w:rsidRPr="0030668F">
        <w:rPr>
          <w:rFonts w:eastAsia="Arial"/>
          <w:color w:val="000000" w:themeColor="text1"/>
        </w:rPr>
        <w:t>ando-se</w:t>
      </w:r>
      <w:r w:rsidRPr="0030668F">
        <w:rPr>
          <w:rFonts w:eastAsia="Arial"/>
          <w:color w:val="000000" w:themeColor="text1"/>
        </w:rPr>
        <w:t xml:space="preserve"> </w:t>
      </w:r>
      <w:r w:rsidR="00773C40" w:rsidRPr="0030668F">
        <w:rPr>
          <w:rFonts w:eastAsia="Arial"/>
          <w:color w:val="000000" w:themeColor="text1"/>
        </w:rPr>
        <w:t>comum</w:t>
      </w:r>
      <w:r w:rsidRPr="0030668F">
        <w:rPr>
          <w:rFonts w:eastAsia="Arial"/>
          <w:color w:val="000000" w:themeColor="text1"/>
        </w:rPr>
        <w:t xml:space="preserve"> o surgimento de filas de espera</w:t>
      </w:r>
      <w:r w:rsidR="00952567" w:rsidRPr="0030668F">
        <w:rPr>
          <w:rFonts w:eastAsia="Arial"/>
          <w:color w:val="000000" w:themeColor="text1"/>
        </w:rPr>
        <w:t>.</w:t>
      </w:r>
      <w:r w:rsidRPr="0030668F">
        <w:rPr>
          <w:rFonts w:eastAsia="Arial"/>
          <w:color w:val="000000" w:themeColor="text1"/>
        </w:rPr>
        <w:t xml:space="preserve"> </w:t>
      </w:r>
      <w:r w:rsidR="00952567" w:rsidRPr="0030668F">
        <w:rPr>
          <w:rFonts w:eastAsia="Arial"/>
          <w:color w:val="000000" w:themeColor="text1"/>
        </w:rPr>
        <w:t>Entretanto, planej</w:t>
      </w:r>
      <w:r w:rsidR="003F220E" w:rsidRPr="0030668F">
        <w:rPr>
          <w:rFonts w:eastAsia="Arial"/>
          <w:color w:val="000000" w:themeColor="text1"/>
        </w:rPr>
        <w:t>a</w:t>
      </w:r>
      <w:r w:rsidR="00952567" w:rsidRPr="0030668F">
        <w:rPr>
          <w:rFonts w:eastAsia="Arial"/>
          <w:color w:val="000000" w:themeColor="text1"/>
        </w:rPr>
        <w:t>r as m</w:t>
      </w:r>
      <w:r w:rsidR="00E706EE" w:rsidRPr="0030668F">
        <w:rPr>
          <w:rFonts w:eastAsia="Arial"/>
          <w:color w:val="000000" w:themeColor="text1"/>
        </w:rPr>
        <w:t>esmas é um grande desafio devido</w:t>
      </w:r>
      <w:r w:rsidR="00952567" w:rsidRPr="0030668F">
        <w:rPr>
          <w:rFonts w:eastAsia="Arial"/>
          <w:color w:val="000000" w:themeColor="text1"/>
        </w:rPr>
        <w:t xml:space="preserve"> à grande quantidade de recursos que devem ser considerados. Os procedimentos cirúrgicos, particularmente, são um caso especialmente crítico, pois necessitam de diversos recursos diferentes para </w:t>
      </w:r>
      <w:r w:rsidR="002C4975" w:rsidRPr="0030668F">
        <w:rPr>
          <w:rFonts w:eastAsia="Arial"/>
          <w:color w:val="000000" w:themeColor="text1"/>
        </w:rPr>
        <w:t xml:space="preserve">sua </w:t>
      </w:r>
      <w:r w:rsidR="00952567" w:rsidRPr="0030668F">
        <w:rPr>
          <w:rFonts w:eastAsia="Arial"/>
          <w:color w:val="000000" w:themeColor="text1"/>
        </w:rPr>
        <w:t>realiza</w:t>
      </w:r>
      <w:r w:rsidR="00773C40" w:rsidRPr="0030668F">
        <w:rPr>
          <w:rFonts w:eastAsia="Arial"/>
          <w:color w:val="000000" w:themeColor="text1"/>
        </w:rPr>
        <w:t>ç</w:t>
      </w:r>
      <w:r w:rsidR="00952567" w:rsidRPr="0030668F">
        <w:rPr>
          <w:rFonts w:eastAsia="Arial"/>
          <w:color w:val="000000" w:themeColor="text1"/>
        </w:rPr>
        <w:t>ão</w:t>
      </w:r>
      <w:r w:rsidR="00E706EE" w:rsidRPr="0030668F">
        <w:rPr>
          <w:rFonts w:eastAsia="Arial"/>
          <w:color w:val="000000" w:themeColor="text1"/>
        </w:rPr>
        <w:t>, tanto de recursos humanosmédicos especialistas, anestesis</w:t>
      </w:r>
      <w:r w:rsidR="003F220E" w:rsidRPr="0030668F">
        <w:rPr>
          <w:rFonts w:eastAsia="Arial"/>
          <w:color w:val="000000" w:themeColor="text1"/>
        </w:rPr>
        <w:t>t</w:t>
      </w:r>
      <w:r w:rsidR="00E706EE" w:rsidRPr="0030668F">
        <w:rPr>
          <w:rFonts w:eastAsia="Arial"/>
          <w:color w:val="000000" w:themeColor="text1"/>
        </w:rPr>
        <w:t>as, enfermeiros e instrumentadores, quanto de recursos materiais, como os diversos tipos de leitos e salas cirúrgicas, cada qual com os seus equipame</w:t>
      </w:r>
      <w:r w:rsidR="003F220E" w:rsidRPr="0030668F">
        <w:rPr>
          <w:rFonts w:eastAsia="Arial"/>
          <w:color w:val="000000" w:themeColor="text1"/>
        </w:rPr>
        <w:t>n</w:t>
      </w:r>
      <w:r w:rsidR="00E706EE" w:rsidRPr="0030668F">
        <w:rPr>
          <w:rFonts w:eastAsia="Arial"/>
          <w:color w:val="000000" w:themeColor="text1"/>
        </w:rPr>
        <w:t>tos dependendo do tipo de procedimento para o qual eles foram desenvolvidos</w:t>
      </w:r>
      <w:r w:rsidR="00952567" w:rsidRPr="0030668F">
        <w:rPr>
          <w:rFonts w:eastAsia="Arial"/>
          <w:color w:val="000000" w:themeColor="text1"/>
        </w:rPr>
        <w:t>.</w:t>
      </w:r>
    </w:p>
    <w:p w14:paraId="6D56ACC8" w14:textId="796EED42" w:rsidR="001222D0" w:rsidRPr="0030668F" w:rsidRDefault="002C4975"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O objetivo d</w:t>
      </w:r>
      <w:r w:rsidR="00B11383" w:rsidRPr="0030668F">
        <w:rPr>
          <w:rFonts w:eastAsia="Arial"/>
          <w:color w:val="000000" w:themeColor="text1"/>
        </w:rPr>
        <w:t>esse tra</w:t>
      </w:r>
      <w:r w:rsidR="000A0ACE" w:rsidRPr="0030668F">
        <w:rPr>
          <w:rFonts w:eastAsia="Arial"/>
          <w:color w:val="000000" w:themeColor="text1"/>
        </w:rPr>
        <w:t xml:space="preserve">balho </w:t>
      </w:r>
      <w:r w:rsidRPr="0030668F">
        <w:rPr>
          <w:rFonts w:eastAsia="Arial"/>
          <w:color w:val="000000" w:themeColor="text1"/>
        </w:rPr>
        <w:t xml:space="preserve">é </w:t>
      </w:r>
      <w:r w:rsidR="000A0ACE" w:rsidRPr="0030668F">
        <w:rPr>
          <w:rFonts w:eastAsia="Arial"/>
          <w:color w:val="000000" w:themeColor="text1"/>
        </w:rPr>
        <w:t>desenvolver uma ferramenta computacional amigável com interface gráfica que permita a utilização de um modelo de otimização</w:t>
      </w:r>
      <w:r w:rsidR="00154351" w:rsidRPr="0030668F">
        <w:rPr>
          <w:rFonts w:eastAsia="Arial"/>
          <w:color w:val="000000" w:themeColor="text1"/>
        </w:rPr>
        <w:t xml:space="preserve"> de filas de hospital. Isso é necessário para permitir que um usuário </w:t>
      </w:r>
      <w:r w:rsidR="001222D0" w:rsidRPr="0030668F">
        <w:rPr>
          <w:rFonts w:eastAsia="Arial"/>
          <w:color w:val="000000" w:themeColor="text1"/>
        </w:rPr>
        <w:t xml:space="preserve">que não seja </w:t>
      </w:r>
      <w:r w:rsidR="00154351" w:rsidRPr="0030668F">
        <w:rPr>
          <w:rFonts w:eastAsia="Arial"/>
          <w:color w:val="000000" w:themeColor="text1"/>
        </w:rPr>
        <w:t xml:space="preserve">da </w:t>
      </w:r>
      <w:r w:rsidR="001222D0" w:rsidRPr="0030668F">
        <w:rPr>
          <w:rFonts w:eastAsia="Arial"/>
          <w:color w:val="000000" w:themeColor="text1"/>
        </w:rPr>
        <w:t xml:space="preserve">área de computação possa utilizar o modelo em um ambiente real. A necessidade de tal </w:t>
      </w:r>
      <w:r w:rsidRPr="0030668F">
        <w:rPr>
          <w:rFonts w:eastAsia="Arial"/>
          <w:color w:val="000000" w:themeColor="text1"/>
        </w:rPr>
        <w:t xml:space="preserve">ferramenta </w:t>
      </w:r>
      <w:r w:rsidR="001222D0" w:rsidRPr="0030668F">
        <w:rPr>
          <w:rFonts w:eastAsia="Arial"/>
          <w:color w:val="000000" w:themeColor="text1"/>
        </w:rPr>
        <w:t xml:space="preserve">se dá pela grande complexidade do problema de otimização de filas de hospital, pois apesar de existir uma solução trivial, gerar a fila a partir simplesmente do horário de cadastro da operação, </w:t>
      </w:r>
      <w:r w:rsidR="00B11383" w:rsidRPr="0030668F">
        <w:rPr>
          <w:rFonts w:eastAsia="Arial"/>
          <w:color w:val="000000" w:themeColor="text1"/>
        </w:rPr>
        <w:t xml:space="preserve">qualquer atraso gerado pela mesma pode provocar uma deterioração grave no estado do paciente e possivelmente levar inclusive </w:t>
      </w:r>
      <w:r w:rsidRPr="0030668F">
        <w:rPr>
          <w:rFonts w:eastAsia="Arial"/>
          <w:color w:val="000000" w:themeColor="text1"/>
        </w:rPr>
        <w:t xml:space="preserve">à </w:t>
      </w:r>
      <w:r w:rsidR="00B11383" w:rsidRPr="0030668F">
        <w:rPr>
          <w:rFonts w:eastAsia="Arial"/>
          <w:color w:val="000000" w:themeColor="text1"/>
        </w:rPr>
        <w:t>morte do mesmo.</w:t>
      </w:r>
    </w:p>
    <w:p w14:paraId="00DA3955" w14:textId="0A3CBCF3" w:rsidR="000A0ACE" w:rsidRPr="0030668F" w:rsidRDefault="00B11383" w:rsidP="00112E9C">
      <w:pPr>
        <w:spacing w:line="360" w:lineRule="auto"/>
        <w:ind w:leftChars="567" w:left="1247" w:right="539" w:firstLine="567"/>
        <w:jc w:val="both"/>
        <w:rPr>
          <w:rFonts w:eastAsia="Arial"/>
          <w:color w:val="000000" w:themeColor="text1"/>
        </w:rPr>
      </w:pPr>
      <w:r w:rsidRPr="0030668F">
        <w:rPr>
          <w:rFonts w:eastAsia="Arial"/>
          <w:color w:val="000000" w:themeColor="text1"/>
        </w:rPr>
        <w:t>O modelo utilizado para esse processo precisa de algumas características i</w:t>
      </w:r>
      <w:r w:rsidR="003F220E" w:rsidRPr="0030668F">
        <w:rPr>
          <w:rFonts w:eastAsia="Arial"/>
          <w:color w:val="000000" w:themeColor="text1"/>
        </w:rPr>
        <w:t>mportantes. Primeiramente, é ess</w:t>
      </w:r>
      <w:r w:rsidRPr="0030668F">
        <w:rPr>
          <w:rFonts w:eastAsia="Arial"/>
          <w:color w:val="000000" w:themeColor="text1"/>
        </w:rPr>
        <w:t xml:space="preserve">encial que ele leve em </w:t>
      </w:r>
      <w:r w:rsidR="003F220E" w:rsidRPr="0030668F">
        <w:rPr>
          <w:rFonts w:eastAsia="Arial"/>
          <w:color w:val="000000" w:themeColor="text1"/>
        </w:rPr>
        <w:t xml:space="preserve">consideração a gravidade da operação e o estado do paciente para executar o agendamento, pois apesar desses dados serem muito importantes no </w:t>
      </w:r>
      <w:r w:rsidR="00654D2F" w:rsidRPr="0030668F">
        <w:rPr>
          <w:rFonts w:eastAsia="Arial"/>
          <w:color w:val="000000" w:themeColor="text1"/>
        </w:rPr>
        <w:t xml:space="preserve">atendimento </w:t>
      </w:r>
      <w:r w:rsidR="003F220E" w:rsidRPr="0030668F">
        <w:rPr>
          <w:rFonts w:eastAsia="Arial"/>
          <w:color w:val="000000" w:themeColor="text1"/>
        </w:rPr>
        <w:t>do prazo de uma operação</w:t>
      </w:r>
      <w:r w:rsidR="00654D2F" w:rsidRPr="0030668F">
        <w:rPr>
          <w:rFonts w:eastAsia="Arial"/>
          <w:color w:val="000000" w:themeColor="text1"/>
        </w:rPr>
        <w:t>,</w:t>
      </w:r>
      <w:r w:rsidR="003F220E" w:rsidRPr="0030668F">
        <w:rPr>
          <w:rFonts w:eastAsia="Arial"/>
          <w:color w:val="000000" w:themeColor="text1"/>
        </w:rPr>
        <w:t xml:space="preserve"> eles não são considerados na solução trivial. </w:t>
      </w:r>
      <w:r w:rsidR="00733E63" w:rsidRPr="0030668F">
        <w:rPr>
          <w:rFonts w:eastAsia="Arial"/>
          <w:color w:val="000000" w:themeColor="text1"/>
        </w:rPr>
        <w:t>Em seguida</w:t>
      </w:r>
      <w:r w:rsidR="00EB7A35" w:rsidRPr="0030668F">
        <w:rPr>
          <w:rFonts w:eastAsia="Arial"/>
          <w:color w:val="000000" w:themeColor="text1"/>
        </w:rPr>
        <w:t xml:space="preserve">, é necessário </w:t>
      </w:r>
      <w:r w:rsidR="00733E63" w:rsidRPr="0030668F">
        <w:rPr>
          <w:rFonts w:eastAsia="Arial"/>
          <w:color w:val="000000" w:themeColor="text1"/>
        </w:rPr>
        <w:t xml:space="preserve">que o </w:t>
      </w:r>
      <w:r w:rsidR="00EB7A35" w:rsidRPr="0030668F">
        <w:rPr>
          <w:rFonts w:eastAsia="Arial"/>
          <w:color w:val="000000" w:themeColor="text1"/>
        </w:rPr>
        <w:t xml:space="preserve">modelo </w:t>
      </w:r>
      <w:r w:rsidR="00733E63" w:rsidRPr="0030668F">
        <w:rPr>
          <w:rFonts w:eastAsia="Arial"/>
          <w:color w:val="000000" w:themeColor="text1"/>
        </w:rPr>
        <w:t>tenha a capacidade de</w:t>
      </w:r>
      <w:r w:rsidR="00EB7A35" w:rsidRPr="0030668F">
        <w:rPr>
          <w:rFonts w:eastAsia="Arial"/>
          <w:color w:val="000000" w:themeColor="text1"/>
        </w:rPr>
        <w:t xml:space="preserve"> explorar o extenso universo de soluções trazido por um problema de ordenação na escala necessária para atender </w:t>
      </w:r>
      <w:r w:rsidR="00654D2F" w:rsidRPr="0030668F">
        <w:rPr>
          <w:rFonts w:eastAsia="Arial"/>
          <w:color w:val="000000" w:themeColor="text1"/>
        </w:rPr>
        <w:t xml:space="preserve">às necessidades de um </w:t>
      </w:r>
      <w:r w:rsidR="00EB7A35" w:rsidRPr="0030668F">
        <w:rPr>
          <w:rFonts w:eastAsia="Arial"/>
          <w:color w:val="000000" w:themeColor="text1"/>
        </w:rPr>
        <w:t>unidade de saúde</w:t>
      </w:r>
      <w:r w:rsidR="00733E63" w:rsidRPr="0030668F">
        <w:rPr>
          <w:rFonts w:eastAsia="Arial"/>
          <w:color w:val="000000" w:themeColor="text1"/>
        </w:rPr>
        <w:t>, uma das características principais dos algorítimos genéticos, que conseguem através de uma grande quantidade de indivíduos explorar um vasto espaço de soluções. Ademais, é necessário também que o algoritmo utilizado tenha um tempo de convergência razoável para poder ser utilizado de forma frequente mesmo com um volume de dados grande</w:t>
      </w:r>
      <w:r w:rsidR="00654D2F" w:rsidRPr="0030668F">
        <w:rPr>
          <w:rFonts w:eastAsia="Arial"/>
          <w:color w:val="000000" w:themeColor="text1"/>
        </w:rPr>
        <w:t>. Pa</w:t>
      </w:r>
      <w:r w:rsidR="00733E63" w:rsidRPr="0030668F">
        <w:rPr>
          <w:rFonts w:eastAsia="Arial"/>
          <w:color w:val="000000" w:themeColor="text1"/>
        </w:rPr>
        <w:t>ra isso foram considerados os modelos com inspiração quântica que simultaneamente diminuem a probabilidade de um indivíduo ficar preso em um mínimo local.</w:t>
      </w:r>
    </w:p>
    <w:p w14:paraId="36482EEB" w14:textId="57296601" w:rsidR="00112E9C" w:rsidRPr="0030668F" w:rsidRDefault="00112E9C">
      <w:pPr>
        <w:spacing w:line="200" w:lineRule="exact"/>
        <w:rPr>
          <w:color w:val="000000" w:themeColor="text1"/>
          <w:sz w:val="20"/>
          <w:szCs w:val="20"/>
        </w:rPr>
      </w:pPr>
      <w:r w:rsidRPr="0030668F">
        <w:rPr>
          <w:color w:val="000000" w:themeColor="text1"/>
          <w:sz w:val="20"/>
          <w:szCs w:val="20"/>
        </w:rPr>
        <w:br w:type="page"/>
      </w:r>
    </w:p>
    <w:p w14:paraId="2AB4BA7B" w14:textId="266E9926" w:rsidR="00112E9C" w:rsidRPr="0030668F" w:rsidRDefault="00E728B8" w:rsidP="00112E9C">
      <w:pPr>
        <w:pStyle w:val="Ttulo2"/>
        <w:rPr>
          <w:rFonts w:ascii="Times New Roman" w:hAnsi="Times New Roman" w:cs="Times New Roman"/>
          <w:color w:val="000000" w:themeColor="text1"/>
          <w:sz w:val="28"/>
          <w:szCs w:val="28"/>
        </w:rPr>
      </w:pPr>
      <w:bookmarkStart w:id="7" w:name="page8"/>
      <w:bookmarkEnd w:id="7"/>
      <w:r w:rsidRPr="0030668F">
        <w:rPr>
          <w:rFonts w:ascii="Times New Roman" w:eastAsia="Arial" w:hAnsi="Times New Roman" w:cs="Times New Roman"/>
          <w:color w:val="000000" w:themeColor="text1"/>
          <w:sz w:val="28"/>
          <w:szCs w:val="28"/>
        </w:rPr>
        <w:lastRenderedPageBreak/>
        <w:t>1.1</w:t>
      </w:r>
      <w:r w:rsidRPr="0030668F">
        <w:rPr>
          <w:rFonts w:ascii="Times New Roman" w:hAnsi="Times New Roman" w:cs="Times New Roman"/>
          <w:color w:val="000000" w:themeColor="text1"/>
          <w:sz w:val="28"/>
          <w:szCs w:val="28"/>
        </w:rPr>
        <w:tab/>
      </w:r>
      <w:r w:rsidRPr="0030668F">
        <w:rPr>
          <w:rFonts w:ascii="Times New Roman" w:eastAsia="Arial" w:hAnsi="Times New Roman" w:cs="Times New Roman"/>
          <w:color w:val="000000" w:themeColor="text1"/>
          <w:sz w:val="28"/>
          <w:szCs w:val="28"/>
        </w:rPr>
        <w:t>Objetivo</w:t>
      </w:r>
    </w:p>
    <w:p w14:paraId="7BF61ED8" w14:textId="77777777" w:rsidR="00112E9C" w:rsidRPr="0030668F" w:rsidRDefault="00112E9C" w:rsidP="00112E9C">
      <w:pPr>
        <w:spacing w:line="360" w:lineRule="auto"/>
        <w:ind w:leftChars="567" w:left="1247" w:right="539" w:firstLine="567"/>
        <w:jc w:val="both"/>
        <w:rPr>
          <w:rFonts w:eastAsia="Arial"/>
          <w:color w:val="000000" w:themeColor="text1"/>
        </w:rPr>
      </w:pPr>
    </w:p>
    <w:p w14:paraId="7262D3DA" w14:textId="77777777" w:rsidR="00112E9C" w:rsidRPr="0030668F" w:rsidRDefault="00112E9C" w:rsidP="00112E9C">
      <w:pPr>
        <w:spacing w:line="360" w:lineRule="auto"/>
        <w:ind w:leftChars="567" w:left="1247" w:right="539" w:firstLine="567"/>
        <w:jc w:val="both"/>
        <w:rPr>
          <w:rFonts w:eastAsia="Arial"/>
          <w:color w:val="000000" w:themeColor="text1"/>
        </w:rPr>
      </w:pPr>
      <w:r w:rsidRPr="0030668F">
        <w:rPr>
          <w:rFonts w:eastAsia="Arial"/>
          <w:color w:val="000000" w:themeColor="text1"/>
        </w:rPr>
        <w:t>O objetivo principal desse projeto é a criação de um protótipo de interface para o modelo AEIQ-AS, desenvolvido em [2], baseado em algoritmos genéticos com inspiração quântica, para a automatização e otimização do planejamento de procedimentos cirúrgicos eletivos. O protótipo permitirá a utilização do modelo por um público-alvo leigo, fornecendo de forma amigável o planejamento dos procedimentos cirúrgicos</w:t>
      </w:r>
    </w:p>
    <w:p w14:paraId="4A001C28" w14:textId="77777777" w:rsidR="001222D0" w:rsidRPr="0030668F" w:rsidRDefault="000A0ACE"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Sobr</w:t>
      </w:r>
      <w:r w:rsidR="003F220E" w:rsidRPr="0030668F">
        <w:rPr>
          <w:rFonts w:eastAsia="Arial"/>
          <w:color w:val="000000" w:themeColor="text1"/>
        </w:rPr>
        <w:t>e a ferramenta desenvolvida nest</w:t>
      </w:r>
      <w:r w:rsidRPr="0030668F">
        <w:rPr>
          <w:rFonts w:eastAsia="Arial"/>
          <w:color w:val="000000" w:themeColor="text1"/>
        </w:rPr>
        <w:t>e trabalho, além de s</w:t>
      </w:r>
      <w:r w:rsidR="00733E63" w:rsidRPr="0030668F">
        <w:rPr>
          <w:rFonts w:eastAsia="Arial"/>
          <w:color w:val="000000" w:themeColor="text1"/>
        </w:rPr>
        <w:t>ua facilidade de uso</w:t>
      </w:r>
      <w:r w:rsidRPr="0030668F">
        <w:rPr>
          <w:rFonts w:eastAsia="Arial"/>
          <w:color w:val="000000" w:themeColor="text1"/>
        </w:rPr>
        <w:t xml:space="preserve">, também é necessário </w:t>
      </w:r>
      <w:r w:rsidR="00733E63" w:rsidRPr="0030668F">
        <w:rPr>
          <w:rFonts w:eastAsia="Arial"/>
          <w:color w:val="000000" w:themeColor="text1"/>
        </w:rPr>
        <w:t>prezar as seguintes funcionalidades</w:t>
      </w:r>
      <w:r w:rsidR="001222D0" w:rsidRPr="0030668F">
        <w:rPr>
          <w:rFonts w:eastAsia="Arial"/>
          <w:color w:val="000000" w:themeColor="text1"/>
        </w:rPr>
        <w:t>:</w:t>
      </w:r>
    </w:p>
    <w:p w14:paraId="01450CC4" w14:textId="77777777" w:rsidR="001222D0" w:rsidRPr="0030668F" w:rsidRDefault="000A0ACE" w:rsidP="00CC2F21">
      <w:pPr>
        <w:pStyle w:val="PargrafodaLista"/>
        <w:numPr>
          <w:ilvl w:val="0"/>
          <w:numId w:val="47"/>
        </w:numPr>
        <w:spacing w:line="360" w:lineRule="auto"/>
        <w:ind w:leftChars="567" w:left="1247" w:right="539" w:firstLine="567"/>
        <w:jc w:val="both"/>
        <w:rPr>
          <w:rFonts w:eastAsia="Arial"/>
          <w:color w:val="000000" w:themeColor="text1"/>
        </w:rPr>
      </w:pPr>
      <w:r w:rsidRPr="0030668F">
        <w:rPr>
          <w:rFonts w:eastAsia="Arial"/>
          <w:color w:val="000000" w:themeColor="text1"/>
        </w:rPr>
        <w:t>Registrar os pacientes e os recursos existentes e necessários</w:t>
      </w:r>
    </w:p>
    <w:p w14:paraId="510773B3" w14:textId="77777777" w:rsidR="001222D0" w:rsidRPr="0030668F" w:rsidRDefault="000A0ACE" w:rsidP="00CC2F21">
      <w:pPr>
        <w:pStyle w:val="PargrafodaLista"/>
        <w:numPr>
          <w:ilvl w:val="0"/>
          <w:numId w:val="47"/>
        </w:numPr>
        <w:spacing w:line="360" w:lineRule="auto"/>
        <w:ind w:leftChars="567" w:left="1247" w:right="539" w:firstLine="567"/>
        <w:jc w:val="both"/>
        <w:rPr>
          <w:rFonts w:eastAsia="Arial"/>
          <w:color w:val="000000" w:themeColor="text1"/>
        </w:rPr>
      </w:pPr>
      <w:r w:rsidRPr="0030668F">
        <w:rPr>
          <w:rFonts w:eastAsia="Arial"/>
          <w:color w:val="000000" w:themeColor="text1"/>
        </w:rPr>
        <w:t>Utilizar um modelo de otimização para a automati</w:t>
      </w:r>
      <w:r w:rsidR="003F220E" w:rsidRPr="0030668F">
        <w:rPr>
          <w:rFonts w:eastAsia="Arial"/>
          <w:color w:val="000000" w:themeColor="text1"/>
        </w:rPr>
        <w:t>za</w:t>
      </w:r>
      <w:r w:rsidRPr="0030668F">
        <w:rPr>
          <w:rFonts w:eastAsia="Arial"/>
          <w:color w:val="000000" w:themeColor="text1"/>
        </w:rPr>
        <w:t>ção da alocação dos mesmos</w:t>
      </w:r>
    </w:p>
    <w:p w14:paraId="25EE7239" w14:textId="3A29EFD9" w:rsidR="001222D0" w:rsidRPr="0030668F" w:rsidRDefault="000A0ACE" w:rsidP="00CC2F21">
      <w:pPr>
        <w:pStyle w:val="PargrafodaLista"/>
        <w:numPr>
          <w:ilvl w:val="0"/>
          <w:numId w:val="47"/>
        </w:numPr>
        <w:spacing w:line="360" w:lineRule="auto"/>
        <w:ind w:leftChars="567" w:left="1247" w:right="539" w:firstLine="567"/>
        <w:jc w:val="both"/>
        <w:rPr>
          <w:rFonts w:eastAsia="Arial"/>
          <w:color w:val="000000" w:themeColor="text1"/>
        </w:rPr>
      </w:pPr>
      <w:r w:rsidRPr="0030668F">
        <w:rPr>
          <w:rFonts w:eastAsia="Arial"/>
          <w:color w:val="000000" w:themeColor="text1"/>
        </w:rPr>
        <w:t>Permitir a visualização e controle intuitivos dos resultados na forma de um calendário de cirurgias que informe</w:t>
      </w:r>
      <w:r w:rsidR="008D6637" w:rsidRPr="0030668F">
        <w:rPr>
          <w:rFonts w:eastAsia="Arial"/>
          <w:color w:val="000000" w:themeColor="text1"/>
        </w:rPr>
        <w:t>,</w:t>
      </w:r>
      <w:r w:rsidRPr="0030668F">
        <w:rPr>
          <w:rFonts w:eastAsia="Arial"/>
          <w:color w:val="000000" w:themeColor="text1"/>
        </w:rPr>
        <w:t xml:space="preserve"> além da data e horário de cada cirurgia, quais os equipamentos e pessoal necessário para a mesma</w:t>
      </w:r>
      <w:r w:rsidR="008D6637" w:rsidRPr="0030668F">
        <w:rPr>
          <w:rFonts w:eastAsia="Arial"/>
          <w:color w:val="000000" w:themeColor="text1"/>
        </w:rPr>
        <w:t>;</w:t>
      </w:r>
    </w:p>
    <w:p w14:paraId="1DAF1233" w14:textId="77777777" w:rsidR="00112E9C" w:rsidRPr="0030668F" w:rsidRDefault="001222D0" w:rsidP="00112E9C">
      <w:pPr>
        <w:pStyle w:val="PargrafodaLista"/>
        <w:numPr>
          <w:ilvl w:val="0"/>
          <w:numId w:val="47"/>
        </w:numPr>
        <w:spacing w:line="360" w:lineRule="auto"/>
        <w:ind w:leftChars="567" w:left="1247" w:right="539" w:firstLine="567"/>
        <w:jc w:val="both"/>
        <w:rPr>
          <w:color w:val="000000" w:themeColor="text1"/>
          <w:sz w:val="28"/>
          <w:szCs w:val="28"/>
        </w:rPr>
      </w:pPr>
      <w:r w:rsidRPr="0030668F">
        <w:rPr>
          <w:rFonts w:eastAsia="Arial"/>
          <w:color w:val="000000" w:themeColor="text1"/>
        </w:rPr>
        <w:t>P</w:t>
      </w:r>
      <w:r w:rsidR="000A0ACE" w:rsidRPr="0030668F">
        <w:rPr>
          <w:rFonts w:eastAsia="Arial"/>
          <w:color w:val="000000" w:themeColor="text1"/>
        </w:rPr>
        <w:t xml:space="preserve">ermitir a comparação entre diferentes </w:t>
      </w:r>
      <w:r w:rsidR="008D6637" w:rsidRPr="0030668F">
        <w:rPr>
          <w:rFonts w:eastAsia="Arial"/>
          <w:color w:val="000000" w:themeColor="text1"/>
        </w:rPr>
        <w:t xml:space="preserve">configurações hipotéticas de hospitais, permitindo </w:t>
      </w:r>
      <w:r w:rsidR="007C2FFB" w:rsidRPr="0030668F">
        <w:rPr>
          <w:rFonts w:eastAsia="Arial"/>
          <w:color w:val="000000" w:themeColor="text1"/>
        </w:rPr>
        <w:t xml:space="preserve">simular e indicar </w:t>
      </w:r>
      <w:r w:rsidR="000A0ACE" w:rsidRPr="0030668F">
        <w:rPr>
          <w:rFonts w:eastAsia="Arial"/>
          <w:color w:val="000000" w:themeColor="text1"/>
        </w:rPr>
        <w:t xml:space="preserve">melhores direções </w:t>
      </w:r>
      <w:r w:rsidR="007C2FFB" w:rsidRPr="0030668F">
        <w:rPr>
          <w:rFonts w:eastAsia="Arial"/>
          <w:color w:val="000000" w:themeColor="text1"/>
        </w:rPr>
        <w:t xml:space="preserve">de investimento que </w:t>
      </w:r>
      <w:r w:rsidR="000A0ACE" w:rsidRPr="0030668F">
        <w:rPr>
          <w:rFonts w:eastAsia="Arial"/>
          <w:color w:val="000000" w:themeColor="text1"/>
        </w:rPr>
        <w:t xml:space="preserve">o hospital </w:t>
      </w:r>
      <w:r w:rsidR="007C2FFB" w:rsidRPr="0030668F">
        <w:rPr>
          <w:rFonts w:eastAsia="Arial"/>
          <w:color w:val="000000" w:themeColor="text1"/>
        </w:rPr>
        <w:t xml:space="preserve">deve </w:t>
      </w:r>
      <w:r w:rsidR="000A0ACE" w:rsidRPr="0030668F">
        <w:rPr>
          <w:rFonts w:eastAsia="Arial"/>
          <w:color w:val="000000" w:themeColor="text1"/>
        </w:rPr>
        <w:t>seguir.</w:t>
      </w:r>
    </w:p>
    <w:p w14:paraId="65DB53BF" w14:textId="605A01B2" w:rsidR="002825E3" w:rsidRPr="0030668F" w:rsidRDefault="002825E3" w:rsidP="00112E9C">
      <w:pPr>
        <w:pStyle w:val="Ttulo2"/>
        <w:rPr>
          <w:color w:val="000000" w:themeColor="text1"/>
        </w:rPr>
      </w:pPr>
      <w:r w:rsidRPr="0030668F">
        <w:rPr>
          <w:rFonts w:eastAsia="Arial"/>
          <w:color w:val="000000" w:themeColor="text1"/>
        </w:rPr>
        <w:t>1.2</w:t>
      </w:r>
      <w:r w:rsidRPr="0030668F">
        <w:rPr>
          <w:color w:val="000000" w:themeColor="text1"/>
        </w:rPr>
        <w:tab/>
      </w:r>
      <w:r w:rsidRPr="0030668F">
        <w:rPr>
          <w:rFonts w:eastAsia="Arial"/>
          <w:color w:val="000000" w:themeColor="text1"/>
        </w:rPr>
        <w:t>Descrição do Trabalho</w:t>
      </w:r>
    </w:p>
    <w:p w14:paraId="76EB9DB2" w14:textId="77777777" w:rsidR="00112E9C" w:rsidRPr="0030668F" w:rsidRDefault="007C6A95" w:rsidP="00112E9C">
      <w:pPr>
        <w:spacing w:line="360" w:lineRule="auto"/>
        <w:ind w:leftChars="567" w:left="1247" w:right="539" w:firstLine="567"/>
        <w:jc w:val="both"/>
        <w:rPr>
          <w:rFonts w:eastAsia="Arial"/>
          <w:color w:val="000000" w:themeColor="text1"/>
        </w:rPr>
      </w:pPr>
      <w:r w:rsidRPr="0030668F">
        <w:rPr>
          <w:rFonts w:eastAsia="Arial"/>
          <w:color w:val="000000" w:themeColor="text1"/>
        </w:rPr>
        <w:t xml:space="preserve">A implementação do modelo AEIQ-AS disponibilizada pelo seu criador foi feita </w:t>
      </w:r>
      <w:r w:rsidR="007C2FFB" w:rsidRPr="0030668F">
        <w:rPr>
          <w:rFonts w:eastAsia="Arial"/>
          <w:color w:val="000000" w:themeColor="text1"/>
        </w:rPr>
        <w:t xml:space="preserve">em </w:t>
      </w:r>
      <w:r w:rsidR="00722B24" w:rsidRPr="0030668F">
        <w:rPr>
          <w:rFonts w:eastAsia="Arial"/>
          <w:color w:val="000000" w:themeColor="text1"/>
        </w:rPr>
        <w:t>linguagem de programação</w:t>
      </w:r>
      <w:r w:rsidRPr="0030668F">
        <w:rPr>
          <w:rFonts w:eastAsia="Arial"/>
          <w:color w:val="000000" w:themeColor="text1"/>
        </w:rPr>
        <w:t xml:space="preserve"> </w:t>
      </w:r>
      <w:r w:rsidR="0065211C" w:rsidRPr="0030668F">
        <w:rPr>
          <w:rFonts w:eastAsia="Arial"/>
          <w:color w:val="000000" w:themeColor="text1"/>
        </w:rPr>
        <w:t>MATLAB</w:t>
      </w:r>
      <w:r w:rsidRPr="0030668F">
        <w:rPr>
          <w:rFonts w:eastAsia="Arial"/>
          <w:color w:val="000000" w:themeColor="text1"/>
        </w:rPr>
        <w:t xml:space="preserve">, cujo ponto forte é a execução de modelos matemáticos, e que necessita de um software proprietário para ser utilizada. Dessa forma, se tornou necessária a tradução do modelo para uma linguagem na qual fosse possível tanto a execução do mesmo quanto </w:t>
      </w:r>
      <w:r w:rsidR="007C2FFB" w:rsidRPr="0030668F">
        <w:rPr>
          <w:rFonts w:eastAsia="Arial"/>
          <w:color w:val="000000" w:themeColor="text1"/>
        </w:rPr>
        <w:t xml:space="preserve">a </w:t>
      </w:r>
      <w:r w:rsidRPr="0030668F">
        <w:rPr>
          <w:rFonts w:eastAsia="Arial"/>
          <w:color w:val="000000" w:themeColor="text1"/>
        </w:rPr>
        <w:t>criação da interface.</w:t>
      </w:r>
    </w:p>
    <w:p w14:paraId="747218E9" w14:textId="630A622D" w:rsidR="002825E3" w:rsidRPr="0030668F" w:rsidRDefault="00722B24" w:rsidP="00112E9C">
      <w:pPr>
        <w:spacing w:line="360" w:lineRule="auto"/>
        <w:ind w:leftChars="567" w:left="1247" w:right="539" w:firstLine="567"/>
        <w:jc w:val="both"/>
        <w:rPr>
          <w:color w:val="000000" w:themeColor="text1"/>
        </w:rPr>
      </w:pPr>
      <w:r w:rsidRPr="0030668F">
        <w:rPr>
          <w:rFonts w:eastAsia="Arial"/>
          <w:color w:val="000000" w:themeColor="text1"/>
        </w:rPr>
        <w:t xml:space="preserve">Dada a necessidade de ser uma aplicação </w:t>
      </w:r>
      <w:r w:rsidR="007C2FFB" w:rsidRPr="0030668F">
        <w:rPr>
          <w:rFonts w:eastAsia="Arial"/>
          <w:color w:val="000000" w:themeColor="text1"/>
        </w:rPr>
        <w:t>multiplataforma,</w:t>
      </w:r>
      <w:r w:rsidRPr="0030668F">
        <w:rPr>
          <w:rFonts w:eastAsia="Arial"/>
          <w:color w:val="000000" w:themeColor="text1"/>
        </w:rPr>
        <w:t xml:space="preserve"> que possa ser utilizada nas Unidades de Saúde que não possuem uma padronização de máquinas </w:t>
      </w:r>
      <w:r w:rsidR="003F220E" w:rsidRPr="0030668F">
        <w:rPr>
          <w:rFonts w:eastAsia="Arial"/>
          <w:color w:val="000000" w:themeColor="text1"/>
        </w:rPr>
        <w:t>previamente</w:t>
      </w:r>
      <w:r w:rsidRPr="0030668F">
        <w:rPr>
          <w:rFonts w:eastAsia="Arial"/>
          <w:color w:val="000000" w:themeColor="text1"/>
        </w:rPr>
        <w:t xml:space="preserve"> definida, a interface </w:t>
      </w:r>
      <w:r w:rsidR="007C2FFB" w:rsidRPr="0030668F">
        <w:rPr>
          <w:rFonts w:eastAsia="Arial"/>
          <w:color w:val="000000" w:themeColor="text1"/>
        </w:rPr>
        <w:t xml:space="preserve">foi </w:t>
      </w:r>
      <w:r w:rsidRPr="0030668F">
        <w:rPr>
          <w:rFonts w:eastAsia="Arial"/>
          <w:color w:val="000000" w:themeColor="text1"/>
        </w:rPr>
        <w:t xml:space="preserve">desenvolvida </w:t>
      </w:r>
      <w:r w:rsidR="007C2FFB" w:rsidRPr="0030668F">
        <w:rPr>
          <w:rFonts w:eastAsia="Arial"/>
          <w:color w:val="000000" w:themeColor="text1"/>
        </w:rPr>
        <w:t xml:space="preserve">como </w:t>
      </w:r>
      <w:r w:rsidRPr="0030668F">
        <w:rPr>
          <w:rFonts w:eastAsia="Arial"/>
          <w:color w:val="000000" w:themeColor="text1"/>
        </w:rPr>
        <w:t>uma aplicação web.</w:t>
      </w:r>
      <w:r w:rsidRPr="0030668F">
        <w:rPr>
          <w:color w:val="000000" w:themeColor="text1"/>
        </w:rPr>
        <w:t xml:space="preserve"> </w:t>
      </w:r>
    </w:p>
    <w:p w14:paraId="58329C1A" w14:textId="20653FC0" w:rsidR="002825E3" w:rsidRPr="0030668F" w:rsidRDefault="002825E3" w:rsidP="00CC2F21">
      <w:pPr>
        <w:widowControl w:val="0"/>
        <w:spacing w:before="168" w:line="360" w:lineRule="auto"/>
        <w:ind w:leftChars="567" w:left="1247" w:right="539" w:firstLine="567"/>
        <w:jc w:val="both"/>
        <w:rPr>
          <w:color w:val="000000" w:themeColor="text1"/>
        </w:rPr>
      </w:pPr>
      <w:r w:rsidRPr="0030668F">
        <w:rPr>
          <w:color w:val="000000" w:themeColor="text1"/>
        </w:rPr>
        <w:t xml:space="preserve">Com isso, </w:t>
      </w:r>
      <w:r w:rsidR="007C2FFB" w:rsidRPr="0030668F">
        <w:rPr>
          <w:color w:val="000000" w:themeColor="text1"/>
        </w:rPr>
        <w:t xml:space="preserve">foram </w:t>
      </w:r>
      <w:r w:rsidRPr="0030668F">
        <w:rPr>
          <w:color w:val="000000" w:themeColor="text1"/>
        </w:rPr>
        <w:t>ne</w:t>
      </w:r>
      <w:r w:rsidR="006154F1" w:rsidRPr="0030668F">
        <w:rPr>
          <w:color w:val="000000" w:themeColor="text1"/>
        </w:rPr>
        <w:t>cessárias 3</w:t>
      </w:r>
      <w:r w:rsidRPr="0030668F">
        <w:rPr>
          <w:color w:val="000000" w:themeColor="text1"/>
        </w:rPr>
        <w:t xml:space="preserve"> (</w:t>
      </w:r>
      <w:r w:rsidR="006154F1" w:rsidRPr="0030668F">
        <w:rPr>
          <w:color w:val="000000" w:themeColor="text1"/>
        </w:rPr>
        <w:t>três</w:t>
      </w:r>
      <w:r w:rsidRPr="0030668F">
        <w:rPr>
          <w:color w:val="000000" w:themeColor="text1"/>
        </w:rPr>
        <w:t>) etapas distintas na implementação do trabalho:</w:t>
      </w:r>
    </w:p>
    <w:p w14:paraId="289B7C38" w14:textId="674B75B3" w:rsidR="002825E3" w:rsidRPr="0030668F" w:rsidRDefault="002825E3" w:rsidP="00CC2F21">
      <w:pPr>
        <w:pStyle w:val="PargrafodaLista"/>
        <w:widowControl w:val="0"/>
        <w:numPr>
          <w:ilvl w:val="0"/>
          <w:numId w:val="48"/>
        </w:numPr>
        <w:spacing w:before="168" w:line="360" w:lineRule="auto"/>
        <w:ind w:leftChars="567" w:left="1247" w:right="539" w:firstLine="567"/>
        <w:jc w:val="both"/>
        <w:rPr>
          <w:color w:val="000000" w:themeColor="text1"/>
        </w:rPr>
      </w:pPr>
      <w:r w:rsidRPr="0030668F">
        <w:rPr>
          <w:color w:val="000000" w:themeColor="text1"/>
        </w:rPr>
        <w:t>Tradução da implementaç</w:t>
      </w:r>
      <w:r w:rsidR="006154F1" w:rsidRPr="0030668F">
        <w:rPr>
          <w:color w:val="000000" w:themeColor="text1"/>
        </w:rPr>
        <w:t>ão no modelo para outra linguagem</w:t>
      </w:r>
      <w:r w:rsidR="00F70658" w:rsidRPr="0030668F">
        <w:rPr>
          <w:color w:val="000000" w:themeColor="text1"/>
        </w:rPr>
        <w:t>;</w:t>
      </w:r>
    </w:p>
    <w:p w14:paraId="6FF943F6" w14:textId="54EF42C5" w:rsidR="006154F1" w:rsidRPr="0030668F" w:rsidRDefault="006154F1" w:rsidP="00CC2F21">
      <w:pPr>
        <w:pStyle w:val="PargrafodaLista"/>
        <w:widowControl w:val="0"/>
        <w:numPr>
          <w:ilvl w:val="0"/>
          <w:numId w:val="48"/>
        </w:numPr>
        <w:spacing w:before="168" w:line="360" w:lineRule="auto"/>
        <w:ind w:leftChars="567" w:left="1247" w:right="539" w:firstLine="567"/>
        <w:jc w:val="both"/>
        <w:rPr>
          <w:color w:val="000000" w:themeColor="text1"/>
        </w:rPr>
      </w:pPr>
      <w:r w:rsidRPr="0030668F">
        <w:rPr>
          <w:color w:val="000000" w:themeColor="text1"/>
        </w:rPr>
        <w:t>Desenvolvimento da interface como uma aplicação web</w:t>
      </w:r>
      <w:r w:rsidR="00F70658" w:rsidRPr="0030668F">
        <w:rPr>
          <w:color w:val="000000" w:themeColor="text1"/>
        </w:rPr>
        <w:t>; e</w:t>
      </w:r>
    </w:p>
    <w:p w14:paraId="48B1297B" w14:textId="1E8396F7" w:rsidR="006154F1" w:rsidRPr="0030668F" w:rsidRDefault="006154F1" w:rsidP="00CC2F21">
      <w:pPr>
        <w:pStyle w:val="PargrafodaLista"/>
        <w:widowControl w:val="0"/>
        <w:numPr>
          <w:ilvl w:val="0"/>
          <w:numId w:val="48"/>
        </w:numPr>
        <w:spacing w:before="168" w:line="360" w:lineRule="auto"/>
        <w:ind w:leftChars="567" w:left="1247" w:right="539" w:firstLine="567"/>
        <w:jc w:val="both"/>
        <w:rPr>
          <w:color w:val="000000" w:themeColor="text1"/>
        </w:rPr>
      </w:pPr>
      <w:r w:rsidRPr="0030668F">
        <w:rPr>
          <w:color w:val="000000" w:themeColor="text1"/>
        </w:rPr>
        <w:t>Geração da infraestrutura necessária para que o modelo possa passar informações para a interface</w:t>
      </w:r>
      <w:r w:rsidR="00F70658" w:rsidRPr="0030668F">
        <w:rPr>
          <w:color w:val="000000" w:themeColor="text1"/>
        </w:rPr>
        <w:t>.</w:t>
      </w:r>
    </w:p>
    <w:p w14:paraId="4F9129ED" w14:textId="77777777" w:rsidR="002825E3" w:rsidRPr="0030668F" w:rsidRDefault="002825E3" w:rsidP="002825E3">
      <w:pPr>
        <w:pStyle w:val="Ttulo2"/>
        <w:rPr>
          <w:rFonts w:ascii="Times New Roman" w:hAnsi="Times New Roman" w:cs="Times New Roman"/>
          <w:color w:val="000000" w:themeColor="text1"/>
          <w:sz w:val="28"/>
          <w:szCs w:val="28"/>
        </w:rPr>
      </w:pPr>
      <w:r w:rsidRPr="0030668F">
        <w:rPr>
          <w:rFonts w:ascii="Times New Roman" w:eastAsia="Arial" w:hAnsi="Times New Roman" w:cs="Times New Roman"/>
          <w:color w:val="000000" w:themeColor="text1"/>
          <w:sz w:val="28"/>
          <w:szCs w:val="28"/>
        </w:rPr>
        <w:t>1.3</w:t>
      </w:r>
      <w:r w:rsidRPr="0030668F">
        <w:rPr>
          <w:rFonts w:ascii="Times New Roman" w:hAnsi="Times New Roman" w:cs="Times New Roman"/>
          <w:color w:val="000000" w:themeColor="text1"/>
          <w:sz w:val="28"/>
          <w:szCs w:val="28"/>
        </w:rPr>
        <w:tab/>
      </w:r>
      <w:r w:rsidRPr="0030668F">
        <w:rPr>
          <w:rFonts w:ascii="Times New Roman" w:eastAsia="Arial" w:hAnsi="Times New Roman" w:cs="Times New Roman"/>
          <w:color w:val="000000" w:themeColor="text1"/>
          <w:sz w:val="28"/>
          <w:szCs w:val="28"/>
        </w:rPr>
        <w:t>Estrutura do Projeto</w:t>
      </w:r>
    </w:p>
    <w:p w14:paraId="0F024590" w14:textId="77777777" w:rsidR="002825E3" w:rsidRPr="0030668F" w:rsidRDefault="002825E3" w:rsidP="00CC2F21">
      <w:pPr>
        <w:widowControl w:val="0"/>
        <w:spacing w:before="168" w:line="360" w:lineRule="auto"/>
        <w:ind w:leftChars="567" w:left="1247" w:right="539" w:firstLine="567"/>
        <w:jc w:val="both"/>
        <w:rPr>
          <w:color w:val="000000" w:themeColor="text1"/>
        </w:rPr>
      </w:pPr>
      <w:r w:rsidRPr="0030668F">
        <w:rPr>
          <w:color w:val="000000" w:themeColor="text1"/>
        </w:rPr>
        <w:t>Este trabalho está dividido em mais 4 capítulos, como descrito a seguir:</w:t>
      </w:r>
    </w:p>
    <w:p w14:paraId="65335E55" w14:textId="2C664E05" w:rsidR="002825E3" w:rsidRPr="0030668F" w:rsidRDefault="002825E3" w:rsidP="00CC2F21">
      <w:pPr>
        <w:widowControl w:val="0"/>
        <w:spacing w:before="168" w:line="360" w:lineRule="auto"/>
        <w:ind w:leftChars="567" w:left="1247" w:right="539" w:firstLine="567"/>
        <w:jc w:val="both"/>
        <w:rPr>
          <w:color w:val="000000" w:themeColor="text1"/>
        </w:rPr>
      </w:pPr>
      <w:r w:rsidRPr="0030668F">
        <w:rPr>
          <w:color w:val="000000" w:themeColor="text1"/>
        </w:rPr>
        <w:lastRenderedPageBreak/>
        <w:t>No Capítulo 2 é apresentado o modelo utilizado. Nele são definidos os conceitos necessários para o entendimento do mesmo</w:t>
      </w:r>
      <w:r w:rsidR="00F70658" w:rsidRPr="0030668F">
        <w:rPr>
          <w:color w:val="000000" w:themeColor="text1"/>
        </w:rPr>
        <w:t>,</w:t>
      </w:r>
      <w:r w:rsidRPr="0030668F">
        <w:rPr>
          <w:color w:val="000000" w:themeColor="text1"/>
        </w:rPr>
        <w:t xml:space="preserve"> além da explicação do modelo em si.</w:t>
      </w:r>
      <w:r w:rsidR="006154F1" w:rsidRPr="0030668F">
        <w:rPr>
          <w:color w:val="000000" w:themeColor="text1"/>
        </w:rPr>
        <w:t xml:space="preserve"> Dentre os conceitos apresentados encontram</w:t>
      </w:r>
      <w:r w:rsidR="00F70658" w:rsidRPr="0030668F">
        <w:rPr>
          <w:color w:val="000000" w:themeColor="text1"/>
        </w:rPr>
        <w:t>-se</w:t>
      </w:r>
      <w:r w:rsidR="006154F1" w:rsidRPr="0030668F">
        <w:rPr>
          <w:color w:val="000000" w:themeColor="text1"/>
        </w:rPr>
        <w:t xml:space="preserve"> os Algoritmos Genéticos, a Computação Quântica, e os Algoritmos Genéticos com Inspiração Quantica</w:t>
      </w:r>
      <w:r w:rsidR="00F70658" w:rsidRPr="0030668F">
        <w:rPr>
          <w:color w:val="000000" w:themeColor="text1"/>
        </w:rPr>
        <w:t>.</w:t>
      </w:r>
    </w:p>
    <w:p w14:paraId="7EB6C57B" w14:textId="08965EA4" w:rsidR="002825E3" w:rsidRPr="0030668F" w:rsidRDefault="002825E3" w:rsidP="00CC2F21">
      <w:pPr>
        <w:widowControl w:val="0"/>
        <w:spacing w:before="168" w:line="360" w:lineRule="auto"/>
        <w:ind w:leftChars="567" w:left="1247" w:right="539" w:firstLine="567"/>
        <w:jc w:val="both"/>
        <w:rPr>
          <w:color w:val="000000" w:themeColor="text1"/>
        </w:rPr>
      </w:pPr>
      <w:r w:rsidRPr="0030668F">
        <w:rPr>
          <w:color w:val="000000" w:themeColor="text1"/>
        </w:rPr>
        <w:t xml:space="preserve">O terceiro capítulo aborda as ferramentas </w:t>
      </w:r>
      <w:r w:rsidR="00F70658" w:rsidRPr="0030668F">
        <w:rPr>
          <w:color w:val="000000" w:themeColor="text1"/>
        </w:rPr>
        <w:t xml:space="preserve">básicas </w:t>
      </w:r>
      <w:r w:rsidRPr="0030668F">
        <w:rPr>
          <w:color w:val="000000" w:themeColor="text1"/>
        </w:rPr>
        <w:t>utilizadas ao longo do projeto para cumprir os passos definidos anteriormente, na descrição do trabalho</w:t>
      </w:r>
      <w:r w:rsidR="006154F1" w:rsidRPr="0030668F">
        <w:rPr>
          <w:color w:val="000000" w:themeColor="text1"/>
        </w:rPr>
        <w:t xml:space="preserve">. Nesse caso incluiu-se a ferramenta MATLAB Coder, o Compilador GCC e algumas bibliotecas da linguagem Python que foram </w:t>
      </w:r>
      <w:r w:rsidR="00302BA8" w:rsidRPr="0030668F">
        <w:rPr>
          <w:color w:val="000000" w:themeColor="text1"/>
        </w:rPr>
        <w:t xml:space="preserve">essenciais </w:t>
      </w:r>
      <w:r w:rsidR="006154F1" w:rsidRPr="0030668F">
        <w:rPr>
          <w:color w:val="000000" w:themeColor="text1"/>
        </w:rPr>
        <w:t>para o projeto.</w:t>
      </w:r>
    </w:p>
    <w:p w14:paraId="44C30162" w14:textId="7DF841BB" w:rsidR="006154F1" w:rsidRPr="0030668F" w:rsidRDefault="006154F1" w:rsidP="00CC2F21">
      <w:pPr>
        <w:widowControl w:val="0"/>
        <w:spacing w:before="168" w:line="360" w:lineRule="auto"/>
        <w:ind w:leftChars="567" w:left="1247" w:right="539" w:firstLine="567"/>
        <w:jc w:val="both"/>
        <w:rPr>
          <w:color w:val="000000" w:themeColor="text1"/>
        </w:rPr>
      </w:pPr>
      <w:r w:rsidRPr="0030668F">
        <w:rPr>
          <w:color w:val="000000" w:themeColor="text1"/>
        </w:rPr>
        <w:t xml:space="preserve">O Capítulo 4 apresenta a interface criada para a interação com o modelo de otimização de filas. </w:t>
      </w:r>
      <w:r w:rsidR="00302BA8" w:rsidRPr="0030668F">
        <w:rPr>
          <w:color w:val="000000" w:themeColor="text1"/>
        </w:rPr>
        <w:t>Além disso, o capítulo</w:t>
      </w:r>
      <w:r w:rsidRPr="0030668F">
        <w:rPr>
          <w:color w:val="000000" w:themeColor="text1"/>
        </w:rPr>
        <w:t xml:space="preserve"> detalha cada uma das fases do desenvolvimento do projeto.</w:t>
      </w:r>
    </w:p>
    <w:p w14:paraId="0818F6A1" w14:textId="37FEB14C" w:rsidR="006154F1" w:rsidRPr="0030668F" w:rsidRDefault="006154F1" w:rsidP="00CC2F21">
      <w:pPr>
        <w:widowControl w:val="0"/>
        <w:spacing w:before="168" w:line="360" w:lineRule="auto"/>
        <w:ind w:leftChars="567" w:left="1247" w:right="539" w:firstLine="567"/>
        <w:jc w:val="both"/>
        <w:rPr>
          <w:color w:val="000000" w:themeColor="text1"/>
        </w:rPr>
      </w:pPr>
      <w:r w:rsidRPr="0030668F">
        <w:rPr>
          <w:color w:val="000000" w:themeColor="text1"/>
        </w:rPr>
        <w:t>Finalmente, no último capítulo encontram</w:t>
      </w:r>
      <w:r w:rsidR="00302BA8" w:rsidRPr="0030668F">
        <w:rPr>
          <w:color w:val="000000" w:themeColor="text1"/>
        </w:rPr>
        <w:t>-se</w:t>
      </w:r>
      <w:r w:rsidRPr="0030668F">
        <w:rPr>
          <w:color w:val="000000" w:themeColor="text1"/>
        </w:rPr>
        <w:t xml:space="preserve"> as conclusões e os trabalhos futuros.</w:t>
      </w:r>
    </w:p>
    <w:p w14:paraId="40BA32CA" w14:textId="77777777" w:rsidR="006911B2" w:rsidRPr="0030668F" w:rsidRDefault="006911B2">
      <w:pPr>
        <w:rPr>
          <w:rFonts w:eastAsia="Arial"/>
          <w:b/>
          <w:bCs/>
          <w:color w:val="000000" w:themeColor="text1"/>
          <w:sz w:val="28"/>
          <w:szCs w:val="28"/>
        </w:rPr>
      </w:pPr>
      <w:bookmarkStart w:id="8" w:name="page9"/>
      <w:bookmarkEnd w:id="8"/>
      <w:r w:rsidRPr="0030668F">
        <w:rPr>
          <w:rFonts w:eastAsia="Arial"/>
          <w:color w:val="000000" w:themeColor="text1"/>
        </w:rPr>
        <w:br w:type="page"/>
      </w:r>
    </w:p>
    <w:p w14:paraId="423B40FB" w14:textId="77777777" w:rsidR="000C702C" w:rsidRPr="0030668F" w:rsidRDefault="00E728B8" w:rsidP="00E706EE">
      <w:pPr>
        <w:pStyle w:val="Ttulo1"/>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rPr>
        <w:lastRenderedPageBreak/>
        <w:t>2</w:t>
      </w:r>
      <w:r w:rsidRPr="0030668F">
        <w:rPr>
          <w:rFonts w:ascii="Times New Roman" w:eastAsia="Arial" w:hAnsi="Times New Roman" w:cs="Times New Roman"/>
          <w:color w:val="000000" w:themeColor="text1"/>
        </w:rPr>
        <w:tab/>
      </w:r>
      <w:r w:rsidR="00E706EE" w:rsidRPr="0030668F">
        <w:rPr>
          <w:rFonts w:ascii="Times New Roman" w:eastAsia="Arial" w:hAnsi="Times New Roman" w:cs="Times New Roman"/>
          <w:color w:val="000000" w:themeColor="text1"/>
        </w:rPr>
        <w:t>AEIQ-AS</w:t>
      </w:r>
    </w:p>
    <w:p w14:paraId="7638AF9A" w14:textId="1B4CA7B1" w:rsidR="001A3A96" w:rsidRPr="0030668F" w:rsidRDefault="001A3A96"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 xml:space="preserve">Como o projeto foi feito com base no modelo AEIQ-AS, nesse capítulo serão descritas as tecnologias necessárias para compreender este modelo, além de </w:t>
      </w:r>
      <w:r w:rsidR="00302BA8" w:rsidRPr="0030668F">
        <w:rPr>
          <w:rFonts w:eastAsia="Arial"/>
          <w:color w:val="000000" w:themeColor="text1"/>
        </w:rPr>
        <w:t xml:space="preserve">detalhar </w:t>
      </w:r>
      <w:r w:rsidRPr="0030668F">
        <w:rPr>
          <w:rFonts w:eastAsia="Arial"/>
          <w:color w:val="000000" w:themeColor="text1"/>
        </w:rPr>
        <w:t xml:space="preserve">o modelo em si. </w:t>
      </w:r>
    </w:p>
    <w:p w14:paraId="77B59FA7" w14:textId="77777777" w:rsidR="001A3A96" w:rsidRPr="0030668F" w:rsidRDefault="00E706EE" w:rsidP="00E706EE">
      <w:pPr>
        <w:pStyle w:val="Ttulo2"/>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sz w:val="24"/>
          <w:szCs w:val="24"/>
        </w:rPr>
        <w:t>2</w:t>
      </w:r>
      <w:r w:rsidR="001A3A96" w:rsidRPr="0030668F">
        <w:rPr>
          <w:rFonts w:ascii="Times New Roman" w:eastAsia="Arial" w:hAnsi="Times New Roman" w:cs="Times New Roman"/>
          <w:color w:val="000000" w:themeColor="text1"/>
          <w:sz w:val="24"/>
          <w:szCs w:val="24"/>
        </w:rPr>
        <w:t>.1</w:t>
      </w:r>
      <w:r w:rsidR="003F220E" w:rsidRPr="0030668F">
        <w:rPr>
          <w:rFonts w:ascii="Times New Roman" w:hAnsi="Times New Roman" w:cs="Times New Roman"/>
          <w:color w:val="000000" w:themeColor="text1"/>
        </w:rPr>
        <w:tab/>
        <w:t>Algori</w:t>
      </w:r>
      <w:r w:rsidR="001A3A96" w:rsidRPr="0030668F">
        <w:rPr>
          <w:rFonts w:ascii="Times New Roman" w:hAnsi="Times New Roman" w:cs="Times New Roman"/>
          <w:color w:val="000000" w:themeColor="text1"/>
        </w:rPr>
        <w:t xml:space="preserve">tmos </w:t>
      </w:r>
      <w:r w:rsidR="003F220E" w:rsidRPr="0030668F">
        <w:rPr>
          <w:rFonts w:ascii="Times New Roman" w:hAnsi="Times New Roman" w:cs="Times New Roman"/>
          <w:color w:val="000000" w:themeColor="text1"/>
        </w:rPr>
        <w:t>G</w:t>
      </w:r>
      <w:r w:rsidR="001A3A96" w:rsidRPr="0030668F">
        <w:rPr>
          <w:rFonts w:ascii="Times New Roman" w:hAnsi="Times New Roman" w:cs="Times New Roman"/>
          <w:color w:val="000000" w:themeColor="text1"/>
        </w:rPr>
        <w:t>enéticos</w:t>
      </w:r>
    </w:p>
    <w:p w14:paraId="0DBABB7D" w14:textId="66C9F99B" w:rsidR="001A3A96" w:rsidRPr="0030668F" w:rsidRDefault="001D616C" w:rsidP="00CC2F21">
      <w:pPr>
        <w:spacing w:line="360" w:lineRule="auto"/>
        <w:ind w:leftChars="567" w:left="1247" w:right="539" w:firstLine="567"/>
        <w:jc w:val="both"/>
        <w:rPr>
          <w:color w:val="000000" w:themeColor="text1"/>
        </w:rPr>
      </w:pPr>
      <w:r w:rsidRPr="0030668F">
        <w:rPr>
          <w:color w:val="000000" w:themeColor="text1"/>
        </w:rPr>
        <w:t>Os algoritmos genéticos são um paradigma d</w:t>
      </w:r>
      <w:r w:rsidR="00302BA8" w:rsidRPr="0030668F">
        <w:rPr>
          <w:color w:val="000000" w:themeColor="text1"/>
        </w:rPr>
        <w:t>a área denominada Computação Evolucionária</w:t>
      </w:r>
      <w:r w:rsidRPr="0030668F">
        <w:rPr>
          <w:color w:val="000000" w:themeColor="text1"/>
        </w:rPr>
        <w:t>. Neles as soluções geradas são chamadas de indivíduos ou cromossomos. O conjunto de cromossomos é denominado de população. Os indivíduos são modificados, a cada geração, por operadores genéticos que tentam simular os processos naturais de combinação e mutação genética. Além destes operadores</w:t>
      </w:r>
      <w:r w:rsidR="00302BA8" w:rsidRPr="0030668F">
        <w:rPr>
          <w:color w:val="000000" w:themeColor="text1"/>
        </w:rPr>
        <w:t>,</w:t>
      </w:r>
      <w:r w:rsidRPr="0030668F">
        <w:rPr>
          <w:color w:val="000000" w:themeColor="text1"/>
        </w:rPr>
        <w:t xml:space="preserve"> existe o conceito de elitismo, o qual define quais indivíduos devem sobreviver e pertencer à próxima geração, simulando o princípio de seleção natural. Dado que os indivíduos com melhores avaliações têm mais possibilidades de sobreviver, a população deve evoluir gradualmente. Estes algoritmos são chamados de Algoritmos Genéticos “clássicos” por serem os mais </w:t>
      </w:r>
      <w:r w:rsidR="00984493" w:rsidRPr="0030668F">
        <w:rPr>
          <w:color w:val="000000" w:themeColor="text1"/>
        </w:rPr>
        <w:t>utilizados</w:t>
      </w:r>
      <w:r w:rsidRPr="0030668F">
        <w:rPr>
          <w:color w:val="000000" w:themeColor="text1"/>
        </w:rPr>
        <w:t xml:space="preserve"> na literatura [17].</w:t>
      </w:r>
    </w:p>
    <w:p w14:paraId="4FB75A97" w14:textId="6D799403" w:rsidR="00F376B6" w:rsidRPr="0030668F" w:rsidRDefault="00984493"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Os principai</w:t>
      </w:r>
      <w:r w:rsidR="003F220E" w:rsidRPr="0030668F">
        <w:rPr>
          <w:rFonts w:eastAsia="Arial"/>
          <w:color w:val="000000" w:themeColor="text1"/>
        </w:rPr>
        <w:t>s conceitos dos algorit</w:t>
      </w:r>
      <w:r w:rsidRPr="0030668F">
        <w:rPr>
          <w:rFonts w:eastAsia="Arial"/>
          <w:color w:val="000000" w:themeColor="text1"/>
        </w:rPr>
        <w:t>mos genéticos a serem compreendidos nesse caso são o operador de cruzamento e o elitismo. O operador de cruzamento tenta simular a rep</w:t>
      </w:r>
      <w:r w:rsidR="003F220E" w:rsidRPr="0030668F">
        <w:rPr>
          <w:rFonts w:eastAsia="Arial"/>
          <w:color w:val="000000" w:themeColor="text1"/>
        </w:rPr>
        <w:t>rodução sexual dos seres vivos</w:t>
      </w:r>
      <w:r w:rsidR="00302BA8" w:rsidRPr="0030668F">
        <w:rPr>
          <w:rFonts w:eastAsia="Arial"/>
          <w:color w:val="000000" w:themeColor="text1"/>
        </w:rPr>
        <w:t>,</w:t>
      </w:r>
      <w:r w:rsidR="003F220E" w:rsidRPr="0030668F">
        <w:rPr>
          <w:rFonts w:eastAsia="Arial"/>
          <w:color w:val="000000" w:themeColor="text1"/>
        </w:rPr>
        <w:t xml:space="preserve"> </w:t>
      </w:r>
      <w:r w:rsidRPr="0030668F">
        <w:rPr>
          <w:rFonts w:eastAsia="Arial"/>
          <w:color w:val="000000" w:themeColor="text1"/>
        </w:rPr>
        <w:t xml:space="preserve">onde </w:t>
      </w:r>
      <w:r w:rsidR="00F376B6" w:rsidRPr="0030668F">
        <w:rPr>
          <w:rFonts w:eastAsia="Arial"/>
          <w:color w:val="000000" w:themeColor="text1"/>
        </w:rPr>
        <w:t xml:space="preserve">todos os indivíduos de uma geração são pareados e </w:t>
      </w:r>
      <w:r w:rsidR="00302BA8" w:rsidRPr="0030668F">
        <w:rPr>
          <w:rFonts w:eastAsia="Arial"/>
          <w:color w:val="000000" w:themeColor="text1"/>
        </w:rPr>
        <w:t xml:space="preserve">têm </w:t>
      </w:r>
      <w:r w:rsidR="00F376B6" w:rsidRPr="0030668F">
        <w:rPr>
          <w:rFonts w:eastAsia="Arial"/>
          <w:color w:val="000000" w:themeColor="text1"/>
        </w:rPr>
        <w:t>suas</w:t>
      </w:r>
      <w:r w:rsidRPr="0030668F">
        <w:rPr>
          <w:rFonts w:eastAsia="Arial"/>
          <w:color w:val="000000" w:themeColor="text1"/>
        </w:rPr>
        <w:t xml:space="preserve"> ca</w:t>
      </w:r>
      <w:r w:rsidR="003F220E" w:rsidRPr="0030668F">
        <w:rPr>
          <w:rFonts w:eastAsia="Arial"/>
          <w:color w:val="000000" w:themeColor="text1"/>
        </w:rPr>
        <w:t>racterí</w:t>
      </w:r>
      <w:r w:rsidRPr="0030668F">
        <w:rPr>
          <w:rFonts w:eastAsia="Arial"/>
          <w:color w:val="000000" w:themeColor="text1"/>
        </w:rPr>
        <w:t xml:space="preserve">sticas </w:t>
      </w:r>
      <w:r w:rsidR="00F376B6" w:rsidRPr="0030668F">
        <w:rPr>
          <w:rFonts w:eastAsia="Arial"/>
          <w:color w:val="000000" w:themeColor="text1"/>
        </w:rPr>
        <w:t xml:space="preserve">combinadas com a de seus pares de forma a gerar os indivíduos da nova geração. </w:t>
      </w:r>
      <w:commentRangeStart w:id="9"/>
      <w:r w:rsidR="00F376B6" w:rsidRPr="0030668F">
        <w:rPr>
          <w:rFonts w:eastAsia="Arial"/>
          <w:color w:val="000000" w:themeColor="text1"/>
        </w:rPr>
        <w:t>Enquanto isso, o elitismo parte de uma tentativa de simular a sobrevivência dos mais aptos, onde os indivíduos mais bem avaliados podem ser mantidos entre as gerações.</w:t>
      </w:r>
      <w:commentRangeEnd w:id="9"/>
      <w:r w:rsidR="00302BA8" w:rsidRPr="0030668F">
        <w:rPr>
          <w:rStyle w:val="Refdecomentrio"/>
          <w:color w:val="000000" w:themeColor="text1"/>
        </w:rPr>
        <w:commentReference w:id="9"/>
      </w:r>
    </w:p>
    <w:p w14:paraId="481B24D4" w14:textId="77777777" w:rsidR="001A3A96" w:rsidRPr="0030668F" w:rsidRDefault="00E706EE" w:rsidP="00E706EE">
      <w:pPr>
        <w:pStyle w:val="Ttulo2"/>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sz w:val="24"/>
          <w:szCs w:val="24"/>
        </w:rPr>
        <w:t>2</w:t>
      </w:r>
      <w:r w:rsidR="001A3A96" w:rsidRPr="0030668F">
        <w:rPr>
          <w:rFonts w:ascii="Times New Roman" w:eastAsia="Arial" w:hAnsi="Times New Roman" w:cs="Times New Roman"/>
          <w:color w:val="000000" w:themeColor="text1"/>
          <w:sz w:val="24"/>
          <w:szCs w:val="24"/>
        </w:rPr>
        <w:t>.</w:t>
      </w:r>
      <w:r w:rsidR="00AC49B5" w:rsidRPr="0030668F">
        <w:rPr>
          <w:rFonts w:ascii="Times New Roman" w:eastAsia="Arial" w:hAnsi="Times New Roman" w:cs="Times New Roman"/>
          <w:color w:val="000000" w:themeColor="text1"/>
          <w:sz w:val="24"/>
          <w:szCs w:val="24"/>
        </w:rPr>
        <w:t>2</w:t>
      </w:r>
      <w:r w:rsidR="001A3A96" w:rsidRPr="0030668F">
        <w:rPr>
          <w:rFonts w:ascii="Times New Roman" w:hAnsi="Times New Roman" w:cs="Times New Roman"/>
          <w:color w:val="000000" w:themeColor="text1"/>
        </w:rPr>
        <w:tab/>
      </w:r>
      <w:r w:rsidR="00AC49B5" w:rsidRPr="0030668F">
        <w:rPr>
          <w:rFonts w:ascii="Times New Roman" w:hAnsi="Times New Roman" w:cs="Times New Roman"/>
          <w:color w:val="000000" w:themeColor="text1"/>
        </w:rPr>
        <w:t>Computação Quântica</w:t>
      </w:r>
    </w:p>
    <w:p w14:paraId="5460A7EA" w14:textId="0BBE43EF" w:rsidR="001A3A96" w:rsidRPr="0030668F" w:rsidRDefault="001D616C"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 xml:space="preserve">A computação quântica é um paradigma de computação que teve sua inspiração na mecânica quântica. Em mecânica quântica, é possível que uma partícula esteja em dois ou mais estados ao mesmo tempo [18]. A propriedade de estar simultaneamente em vários estados é nomeada superposição. Os dispositivos </w:t>
      </w:r>
      <w:r w:rsidR="0044377B" w:rsidRPr="0030668F">
        <w:rPr>
          <w:rFonts w:eastAsia="Arial"/>
          <w:color w:val="000000" w:themeColor="text1"/>
        </w:rPr>
        <w:t xml:space="preserve">quanticamente </w:t>
      </w:r>
      <w:r w:rsidRPr="0030668F">
        <w:rPr>
          <w:rFonts w:eastAsia="Arial"/>
          <w:color w:val="000000" w:themeColor="text1"/>
        </w:rPr>
        <w:t>inspirados são exponencialmente mais eficientes que os dispositivos clássicos já que, graças à superposição, todo o espaço de busca de um problema é considerado simultaneamente. Alguns trabalhos [19,18] demo</w:t>
      </w:r>
      <w:r w:rsidR="003F220E" w:rsidRPr="0030668F">
        <w:rPr>
          <w:rFonts w:eastAsia="Arial"/>
          <w:color w:val="000000" w:themeColor="text1"/>
        </w:rPr>
        <w:t>n</w:t>
      </w:r>
      <w:r w:rsidRPr="0030668F">
        <w:rPr>
          <w:rFonts w:eastAsia="Arial"/>
          <w:color w:val="000000" w:themeColor="text1"/>
        </w:rPr>
        <w:t>stram que o uso de sistemas clássicos inspirados neste fenômeno pode produzir um ganho substancial em relação ao tempo de processamento e à qualidade da solução.</w:t>
      </w:r>
    </w:p>
    <w:p w14:paraId="1B16A01D" w14:textId="48EA74B6" w:rsidR="00C6749C" w:rsidRPr="0030668F" w:rsidRDefault="00C6749C"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 xml:space="preserve">Enquanto na programação clássica </w:t>
      </w:r>
      <w:r w:rsidR="003F220E" w:rsidRPr="0030668F">
        <w:rPr>
          <w:rFonts w:eastAsia="Arial"/>
          <w:color w:val="000000" w:themeColor="text1"/>
        </w:rPr>
        <w:t>a menor unidade de armazenamento é</w:t>
      </w:r>
      <w:r w:rsidRPr="0030668F">
        <w:rPr>
          <w:rFonts w:eastAsia="Arial"/>
          <w:color w:val="000000" w:themeColor="text1"/>
        </w:rPr>
        <w:t xml:space="preserve"> o bit, podendo ter o valor “</w:t>
      </w:r>
      <w:smartTag w:uri="urn:schemas-microsoft-com:office:smarttags" w:element="metricconverter">
        <w:smartTagPr>
          <w:attr w:name="ProductID" w:val="0”"/>
        </w:smartTagPr>
        <w:r w:rsidRPr="0030668F">
          <w:rPr>
            <w:rFonts w:eastAsia="Arial"/>
            <w:color w:val="000000" w:themeColor="text1"/>
          </w:rPr>
          <w:t>0”</w:t>
        </w:r>
      </w:smartTag>
      <w:r w:rsidRPr="0030668F">
        <w:rPr>
          <w:rFonts w:eastAsia="Arial"/>
          <w:color w:val="000000" w:themeColor="text1"/>
        </w:rPr>
        <w:t xml:space="preserve"> ou “</w:t>
      </w:r>
      <w:smartTag w:uri="urn:schemas-microsoft-com:office:smarttags" w:element="metricconverter">
        <w:smartTagPr>
          <w:attr w:name="ProductID" w:val="1”"/>
        </w:smartTagPr>
        <w:r w:rsidRPr="0030668F">
          <w:rPr>
            <w:rFonts w:eastAsia="Arial"/>
            <w:color w:val="000000" w:themeColor="text1"/>
          </w:rPr>
          <w:t>1”</w:t>
        </w:r>
      </w:smartTag>
      <w:r w:rsidRPr="0030668F">
        <w:rPr>
          <w:rFonts w:eastAsia="Arial"/>
          <w:color w:val="000000" w:themeColor="text1"/>
        </w:rPr>
        <w:t>, na computação quântica o Qbit (bit quântico) se encontra em uma superposição entre os estados “</w:t>
      </w:r>
      <w:smartTag w:uri="urn:schemas-microsoft-com:office:smarttags" w:element="metricconverter">
        <w:smartTagPr>
          <w:attr w:name="ProductID" w:val="0”"/>
        </w:smartTagPr>
        <w:r w:rsidRPr="0030668F">
          <w:rPr>
            <w:rFonts w:eastAsia="Arial"/>
            <w:color w:val="000000" w:themeColor="text1"/>
          </w:rPr>
          <w:t>0”</w:t>
        </w:r>
      </w:smartTag>
      <w:r w:rsidRPr="0030668F">
        <w:rPr>
          <w:rFonts w:eastAsia="Arial"/>
          <w:color w:val="000000" w:themeColor="text1"/>
        </w:rPr>
        <w:t xml:space="preserve"> e “</w:t>
      </w:r>
      <w:smartTag w:uri="urn:schemas-microsoft-com:office:smarttags" w:element="metricconverter">
        <w:smartTagPr>
          <w:attr w:name="ProductID" w:val="1”"/>
        </w:smartTagPr>
        <w:r w:rsidRPr="0030668F">
          <w:rPr>
            <w:rFonts w:eastAsia="Arial"/>
            <w:color w:val="000000" w:themeColor="text1"/>
          </w:rPr>
          <w:t>1”</w:t>
        </w:r>
      </w:smartTag>
      <w:r w:rsidR="0044377B" w:rsidRPr="0030668F">
        <w:rPr>
          <w:rFonts w:eastAsia="Arial"/>
          <w:color w:val="000000" w:themeColor="text1"/>
        </w:rPr>
        <w:t>;</w:t>
      </w:r>
      <w:r w:rsidRPr="0030668F">
        <w:rPr>
          <w:rFonts w:eastAsia="Arial"/>
          <w:color w:val="000000" w:themeColor="text1"/>
        </w:rPr>
        <w:t xml:space="preserve"> ao observá-lo</w:t>
      </w:r>
      <w:r w:rsidR="0044377B" w:rsidRPr="0030668F">
        <w:rPr>
          <w:rFonts w:eastAsia="Arial"/>
          <w:color w:val="000000" w:themeColor="text1"/>
        </w:rPr>
        <w:t>,</w:t>
      </w:r>
      <w:r w:rsidRPr="0030668F">
        <w:rPr>
          <w:rFonts w:eastAsia="Arial"/>
          <w:color w:val="000000" w:themeColor="text1"/>
        </w:rPr>
        <w:t xml:space="preserve"> </w:t>
      </w:r>
      <w:r w:rsidR="0044377B" w:rsidRPr="0030668F">
        <w:rPr>
          <w:rFonts w:eastAsia="Arial"/>
          <w:color w:val="000000" w:themeColor="text1"/>
        </w:rPr>
        <w:t xml:space="preserve">tem-se </w:t>
      </w:r>
      <w:r w:rsidRPr="0030668F">
        <w:rPr>
          <w:rFonts w:eastAsia="Arial"/>
          <w:color w:val="000000" w:themeColor="text1"/>
        </w:rPr>
        <w:t>uma certa probabilidade de encontrá-lo no estado “</w:t>
      </w:r>
      <w:smartTag w:uri="urn:schemas-microsoft-com:office:smarttags" w:element="metricconverter">
        <w:smartTagPr>
          <w:attr w:name="ProductID" w:val="0”"/>
        </w:smartTagPr>
        <w:r w:rsidRPr="0030668F">
          <w:rPr>
            <w:rFonts w:eastAsia="Arial"/>
            <w:color w:val="000000" w:themeColor="text1"/>
          </w:rPr>
          <w:t>0”</w:t>
        </w:r>
      </w:smartTag>
      <w:r w:rsidRPr="0030668F">
        <w:rPr>
          <w:rFonts w:eastAsia="Arial"/>
          <w:color w:val="000000" w:themeColor="text1"/>
        </w:rPr>
        <w:t xml:space="preserve"> e outra de encontrá-lo no estado “</w:t>
      </w:r>
      <w:smartTag w:uri="urn:schemas-microsoft-com:office:smarttags" w:element="metricconverter">
        <w:smartTagPr>
          <w:attr w:name="ProductID" w:val="1”"/>
        </w:smartTagPr>
        <w:r w:rsidRPr="0030668F">
          <w:rPr>
            <w:rFonts w:eastAsia="Arial"/>
            <w:color w:val="000000" w:themeColor="text1"/>
          </w:rPr>
          <w:t>1”</w:t>
        </w:r>
      </w:smartTag>
      <w:r w:rsidRPr="0030668F">
        <w:rPr>
          <w:rFonts w:eastAsia="Arial"/>
          <w:color w:val="000000" w:themeColor="text1"/>
        </w:rPr>
        <w:t>. No caso onde temos n Qbit, cada um dos 2^n estados terá uma certa probabilidade de ser observado, sendo o somatório das probabilidades</w:t>
      </w:r>
      <w:r w:rsidR="006C6242" w:rsidRPr="0030668F">
        <w:rPr>
          <w:rFonts w:eastAsia="Arial"/>
          <w:color w:val="000000" w:themeColor="text1"/>
        </w:rPr>
        <w:t xml:space="preserve"> sempre</w:t>
      </w:r>
      <w:r w:rsidRPr="0030668F">
        <w:rPr>
          <w:rFonts w:eastAsia="Arial"/>
          <w:color w:val="000000" w:themeColor="text1"/>
        </w:rPr>
        <w:t xml:space="preserve"> </w:t>
      </w:r>
      <w:r w:rsidRPr="0030668F">
        <w:rPr>
          <w:rFonts w:eastAsia="Arial"/>
          <w:color w:val="000000" w:themeColor="text1"/>
        </w:rPr>
        <w:lastRenderedPageBreak/>
        <w:t>igual a 1. Além disso, a</w:t>
      </w:r>
      <w:r w:rsidR="006C6242" w:rsidRPr="0030668F">
        <w:rPr>
          <w:rFonts w:eastAsia="Arial"/>
          <w:color w:val="000000" w:themeColor="text1"/>
        </w:rPr>
        <w:t>pós</w:t>
      </w:r>
      <w:r w:rsidRPr="0030668F">
        <w:rPr>
          <w:rFonts w:eastAsia="Arial"/>
          <w:color w:val="000000" w:themeColor="text1"/>
        </w:rPr>
        <w:t xml:space="preserve"> observar um </w:t>
      </w:r>
      <w:r w:rsidR="006C6242" w:rsidRPr="0030668F">
        <w:rPr>
          <w:rFonts w:eastAsia="Arial"/>
          <w:color w:val="000000" w:themeColor="text1"/>
        </w:rPr>
        <w:t>conjunto de Qbit no estado Ψ</w:t>
      </w:r>
      <w:r w:rsidR="0044377B" w:rsidRPr="0030668F">
        <w:rPr>
          <w:rFonts w:eastAsia="Arial"/>
          <w:color w:val="000000" w:themeColor="text1"/>
        </w:rPr>
        <w:t>,</w:t>
      </w:r>
      <w:r w:rsidR="006C6242" w:rsidRPr="0030668F">
        <w:rPr>
          <w:rFonts w:eastAsia="Arial"/>
          <w:color w:val="000000" w:themeColor="text1"/>
        </w:rPr>
        <w:t xml:space="preserve"> a sua superposição muda de forma que a probabilidade de encontrar os Qbit no estado Ψ se torna 100% e a de observá-los em qualquer outro estado se torna 0%</w:t>
      </w:r>
      <w:r w:rsidR="0044377B" w:rsidRPr="0030668F">
        <w:rPr>
          <w:rFonts w:eastAsia="Arial"/>
          <w:color w:val="000000" w:themeColor="text1"/>
        </w:rPr>
        <w:t>.</w:t>
      </w:r>
    </w:p>
    <w:p w14:paraId="4E0945C9" w14:textId="522333A6" w:rsidR="001A3A96" w:rsidRPr="0030668F" w:rsidRDefault="006C6242"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 xml:space="preserve">Da mesma forma que a computação quântica introduz a sua contraparte do bit, ela também faz o mesmo com as portas lógicas, criando os Q-Gates. Basicamente, os Q-Gates são operações matriciais de rotação que atuam nas probabilidades de uma </w:t>
      </w:r>
      <w:r w:rsidR="00DE3E66" w:rsidRPr="0030668F">
        <w:rPr>
          <w:rFonts w:eastAsia="Arial"/>
          <w:color w:val="000000" w:themeColor="text1"/>
        </w:rPr>
        <w:t>superposição</w:t>
      </w:r>
      <w:r w:rsidR="0044377B" w:rsidRPr="0030668F">
        <w:rPr>
          <w:rFonts w:eastAsia="Arial"/>
          <w:color w:val="000000" w:themeColor="text1"/>
        </w:rPr>
        <w:t>,</w:t>
      </w:r>
      <w:r w:rsidR="003F220E" w:rsidRPr="0030668F">
        <w:rPr>
          <w:rFonts w:eastAsia="Arial"/>
          <w:color w:val="000000" w:themeColor="text1"/>
        </w:rPr>
        <w:t xml:space="preserve"> </w:t>
      </w:r>
      <w:r w:rsidR="0044377B" w:rsidRPr="0030668F">
        <w:rPr>
          <w:rFonts w:eastAsia="Arial"/>
          <w:color w:val="000000" w:themeColor="text1"/>
        </w:rPr>
        <w:t>p</w:t>
      </w:r>
      <w:r w:rsidR="003F220E" w:rsidRPr="0030668F">
        <w:rPr>
          <w:rFonts w:eastAsia="Arial"/>
          <w:color w:val="000000" w:themeColor="text1"/>
        </w:rPr>
        <w:t>ermitindo assim a atualizaçã</w:t>
      </w:r>
      <w:r w:rsidR="00DE3E66" w:rsidRPr="0030668F">
        <w:rPr>
          <w:rFonts w:eastAsia="Arial"/>
          <w:color w:val="000000" w:themeColor="text1"/>
        </w:rPr>
        <w:t>o de um Qbit sem observá-lo.</w:t>
      </w:r>
    </w:p>
    <w:p w14:paraId="54C71446" w14:textId="77777777" w:rsidR="001A3A96" w:rsidRPr="0030668F" w:rsidRDefault="00E706EE" w:rsidP="00E706EE">
      <w:pPr>
        <w:pStyle w:val="Ttulo2"/>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sz w:val="24"/>
          <w:szCs w:val="24"/>
        </w:rPr>
        <w:t>2</w:t>
      </w:r>
      <w:r w:rsidR="001A3A96" w:rsidRPr="0030668F">
        <w:rPr>
          <w:rFonts w:ascii="Times New Roman" w:eastAsia="Arial" w:hAnsi="Times New Roman" w:cs="Times New Roman"/>
          <w:color w:val="000000" w:themeColor="text1"/>
          <w:sz w:val="24"/>
          <w:szCs w:val="24"/>
        </w:rPr>
        <w:t>.</w:t>
      </w:r>
      <w:r w:rsidR="00AC49B5" w:rsidRPr="0030668F">
        <w:rPr>
          <w:rFonts w:ascii="Times New Roman" w:eastAsia="Arial" w:hAnsi="Times New Roman" w:cs="Times New Roman"/>
          <w:color w:val="000000" w:themeColor="text1"/>
          <w:sz w:val="24"/>
          <w:szCs w:val="24"/>
        </w:rPr>
        <w:t>3</w:t>
      </w:r>
      <w:r w:rsidR="001A3A96" w:rsidRPr="0030668F">
        <w:rPr>
          <w:rFonts w:ascii="Times New Roman" w:hAnsi="Times New Roman" w:cs="Times New Roman"/>
          <w:color w:val="000000" w:themeColor="text1"/>
        </w:rPr>
        <w:tab/>
      </w:r>
      <w:r w:rsidR="003F220E" w:rsidRPr="0030668F">
        <w:rPr>
          <w:rFonts w:ascii="Times New Roman" w:hAnsi="Times New Roman" w:cs="Times New Roman"/>
          <w:color w:val="000000" w:themeColor="text1"/>
        </w:rPr>
        <w:t>Algori</w:t>
      </w:r>
      <w:r w:rsidR="00AC49B5" w:rsidRPr="0030668F">
        <w:rPr>
          <w:rFonts w:ascii="Times New Roman" w:hAnsi="Times New Roman" w:cs="Times New Roman"/>
          <w:color w:val="000000" w:themeColor="text1"/>
        </w:rPr>
        <w:t>tmos G</w:t>
      </w:r>
      <w:r w:rsidR="001A3A96" w:rsidRPr="0030668F">
        <w:rPr>
          <w:rFonts w:ascii="Times New Roman" w:hAnsi="Times New Roman" w:cs="Times New Roman"/>
          <w:color w:val="000000" w:themeColor="text1"/>
        </w:rPr>
        <w:t>enéticos</w:t>
      </w:r>
      <w:r w:rsidR="00AC49B5" w:rsidRPr="0030668F">
        <w:rPr>
          <w:rFonts w:ascii="Times New Roman" w:hAnsi="Times New Roman" w:cs="Times New Roman"/>
          <w:color w:val="000000" w:themeColor="text1"/>
        </w:rPr>
        <w:t xml:space="preserve"> com Inspiração Quântica</w:t>
      </w:r>
    </w:p>
    <w:p w14:paraId="74619C9D" w14:textId="77777777" w:rsidR="001A3A96" w:rsidRPr="0030668F" w:rsidRDefault="001D616C" w:rsidP="00CC2F21">
      <w:pPr>
        <w:spacing w:line="360" w:lineRule="auto"/>
        <w:ind w:leftChars="567" w:left="1247" w:right="539" w:firstLine="567"/>
        <w:jc w:val="both"/>
        <w:rPr>
          <w:rFonts w:eastAsia="Arial"/>
          <w:color w:val="000000" w:themeColor="text1"/>
        </w:rPr>
      </w:pPr>
      <w:commentRangeStart w:id="10"/>
      <w:r w:rsidRPr="0030668F">
        <w:rPr>
          <w:rFonts w:eastAsia="Arial"/>
          <w:color w:val="000000" w:themeColor="text1"/>
        </w:rPr>
        <w:t xml:space="preserve">Um </w:t>
      </w:r>
      <w:r w:rsidR="003F220E" w:rsidRPr="0030668F">
        <w:rPr>
          <w:rFonts w:eastAsia="Arial"/>
          <w:color w:val="000000" w:themeColor="text1"/>
        </w:rPr>
        <w:t>algoritmo</w:t>
      </w:r>
      <w:r w:rsidRPr="0030668F">
        <w:rPr>
          <w:rFonts w:eastAsia="Arial"/>
          <w:color w:val="000000" w:themeColor="text1"/>
        </w:rPr>
        <w:t xml:space="preserve"> genético com inspiração </w:t>
      </w:r>
      <w:r w:rsidR="003F220E" w:rsidRPr="0030668F">
        <w:rPr>
          <w:rFonts w:eastAsia="Arial"/>
          <w:color w:val="000000" w:themeColor="text1"/>
        </w:rPr>
        <w:t>quântica</w:t>
      </w:r>
      <w:r w:rsidRPr="0030668F">
        <w:rPr>
          <w:rFonts w:eastAsia="Arial"/>
          <w:color w:val="000000" w:themeColor="text1"/>
        </w:rPr>
        <w:t xml:space="preserve"> deve, por definição, ser um </w:t>
      </w:r>
      <w:r w:rsidR="003F220E" w:rsidRPr="0030668F">
        <w:rPr>
          <w:rFonts w:eastAsia="Arial"/>
          <w:color w:val="000000" w:themeColor="text1"/>
        </w:rPr>
        <w:t>algoritmo evolucionário onde os indiví</w:t>
      </w:r>
      <w:r w:rsidRPr="0030668F">
        <w:rPr>
          <w:rFonts w:eastAsia="Arial"/>
          <w:color w:val="000000" w:themeColor="text1"/>
        </w:rPr>
        <w:t xml:space="preserve">duos </w:t>
      </w:r>
      <w:r w:rsidR="003F220E" w:rsidRPr="0030668F">
        <w:rPr>
          <w:rFonts w:eastAsia="Arial"/>
          <w:color w:val="000000" w:themeColor="text1"/>
        </w:rPr>
        <w:t>quântic</w:t>
      </w:r>
      <w:r w:rsidRPr="0030668F">
        <w:rPr>
          <w:rFonts w:eastAsia="Arial"/>
          <w:color w:val="000000" w:themeColor="text1"/>
        </w:rPr>
        <w:t xml:space="preserve">os são representados por bits </w:t>
      </w:r>
      <w:r w:rsidR="003F220E" w:rsidRPr="0030668F">
        <w:rPr>
          <w:rFonts w:eastAsia="Arial"/>
          <w:color w:val="000000" w:themeColor="text1"/>
        </w:rPr>
        <w:t>quântic</w:t>
      </w:r>
      <w:r w:rsidRPr="0030668F">
        <w:rPr>
          <w:rFonts w:eastAsia="Arial"/>
          <w:color w:val="000000" w:themeColor="text1"/>
        </w:rPr>
        <w:t xml:space="preserve">os e devem ser atualizados por portas </w:t>
      </w:r>
      <w:r w:rsidR="003F220E" w:rsidRPr="0030668F">
        <w:rPr>
          <w:rFonts w:eastAsia="Arial"/>
          <w:color w:val="000000" w:themeColor="text1"/>
        </w:rPr>
        <w:t>quântica</w:t>
      </w:r>
      <w:r w:rsidRPr="0030668F">
        <w:rPr>
          <w:rFonts w:eastAsia="Arial"/>
          <w:color w:val="000000" w:themeColor="text1"/>
        </w:rPr>
        <w:t>s [18].</w:t>
      </w:r>
    </w:p>
    <w:p w14:paraId="5FC23569" w14:textId="739C2D59" w:rsidR="001D616C" w:rsidRPr="0030668F" w:rsidRDefault="001D616C"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 xml:space="preserve">Isso significa que </w:t>
      </w:r>
      <w:r w:rsidR="00451E73" w:rsidRPr="0030668F">
        <w:rPr>
          <w:rFonts w:eastAsia="Arial"/>
          <w:color w:val="000000" w:themeColor="text1"/>
        </w:rPr>
        <w:t>além de gerar uma população e avaliá-la de acordo com as diferentes gerações, atualizando-a entre as mesmas, como é feito na abordagem clássica</w:t>
      </w:r>
      <w:r w:rsidR="0044377B" w:rsidRPr="0030668F">
        <w:rPr>
          <w:rFonts w:eastAsia="Arial"/>
          <w:color w:val="000000" w:themeColor="text1"/>
        </w:rPr>
        <w:t>,</w:t>
      </w:r>
      <w:r w:rsidR="00451E73" w:rsidRPr="0030668F">
        <w:rPr>
          <w:rFonts w:eastAsia="Arial"/>
          <w:color w:val="000000" w:themeColor="text1"/>
        </w:rPr>
        <w:t xml:space="preserve"> é necessário, antes de avaliar os indivíduos, gerar uma população clássica a partir de n observações de cada indivíduo da população quântica </w:t>
      </w:r>
      <w:r w:rsidR="0044377B" w:rsidRPr="0030668F">
        <w:rPr>
          <w:rFonts w:eastAsia="Arial"/>
          <w:color w:val="000000" w:themeColor="text1"/>
        </w:rPr>
        <w:t>. A</w:t>
      </w:r>
      <w:r w:rsidR="00451E73" w:rsidRPr="0030668F">
        <w:rPr>
          <w:rFonts w:eastAsia="Arial"/>
          <w:color w:val="000000" w:themeColor="text1"/>
        </w:rPr>
        <w:t xml:space="preserve"> atualização da população </w:t>
      </w:r>
      <w:r w:rsidR="003F220E" w:rsidRPr="0030668F">
        <w:rPr>
          <w:rFonts w:eastAsia="Arial"/>
          <w:color w:val="000000" w:themeColor="text1"/>
        </w:rPr>
        <w:t>quântica</w:t>
      </w:r>
      <w:r w:rsidR="00451E73" w:rsidRPr="0030668F">
        <w:rPr>
          <w:rFonts w:eastAsia="Arial"/>
          <w:color w:val="000000" w:themeColor="text1"/>
        </w:rPr>
        <w:t xml:space="preserve"> </w:t>
      </w:r>
      <w:r w:rsidR="0044377B" w:rsidRPr="0030668F">
        <w:rPr>
          <w:rFonts w:eastAsia="Arial"/>
          <w:color w:val="000000" w:themeColor="text1"/>
        </w:rPr>
        <w:t xml:space="preserve">é </w:t>
      </w:r>
      <w:r w:rsidR="00451E73" w:rsidRPr="0030668F">
        <w:rPr>
          <w:rFonts w:eastAsia="Arial"/>
          <w:color w:val="000000" w:themeColor="text1"/>
        </w:rPr>
        <w:t xml:space="preserve">feita utilizando portas </w:t>
      </w:r>
      <w:r w:rsidR="003F220E" w:rsidRPr="0030668F">
        <w:rPr>
          <w:rFonts w:eastAsia="Arial"/>
          <w:color w:val="000000" w:themeColor="text1"/>
        </w:rPr>
        <w:t>quântica</w:t>
      </w:r>
      <w:r w:rsidR="00451E73" w:rsidRPr="0030668F">
        <w:rPr>
          <w:rFonts w:eastAsia="Arial"/>
          <w:color w:val="000000" w:themeColor="text1"/>
        </w:rPr>
        <w:t>s de acordo com os melhores indivíduos da população clássica.</w:t>
      </w:r>
      <w:commentRangeEnd w:id="10"/>
      <w:r w:rsidR="0044377B" w:rsidRPr="0030668F">
        <w:rPr>
          <w:rStyle w:val="Refdecomentrio"/>
          <w:color w:val="000000" w:themeColor="text1"/>
        </w:rPr>
        <w:commentReference w:id="10"/>
      </w:r>
    </w:p>
    <w:p w14:paraId="3887D915" w14:textId="77777777" w:rsidR="00193700" w:rsidRPr="0030668F" w:rsidRDefault="00193700" w:rsidP="00CC2F21">
      <w:pPr>
        <w:spacing w:line="360" w:lineRule="auto"/>
        <w:ind w:leftChars="567" w:left="1247" w:right="539" w:firstLine="567"/>
        <w:jc w:val="both"/>
        <w:rPr>
          <w:rFonts w:eastAsia="Arial"/>
          <w:color w:val="000000" w:themeColor="text1"/>
        </w:rPr>
      </w:pPr>
    </w:p>
    <w:p w14:paraId="4E9FCF99" w14:textId="4984B4B4" w:rsidR="00AC49B5" w:rsidRPr="0030668F" w:rsidRDefault="00E706EE" w:rsidP="00E706EE">
      <w:pPr>
        <w:pStyle w:val="Ttulo2"/>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sz w:val="24"/>
          <w:szCs w:val="24"/>
        </w:rPr>
        <w:t>2</w:t>
      </w:r>
      <w:r w:rsidR="00AC49B5" w:rsidRPr="0030668F">
        <w:rPr>
          <w:rFonts w:ascii="Times New Roman" w:eastAsia="Arial" w:hAnsi="Times New Roman" w:cs="Times New Roman"/>
          <w:color w:val="000000" w:themeColor="text1"/>
          <w:sz w:val="24"/>
          <w:szCs w:val="24"/>
        </w:rPr>
        <w:t>.</w:t>
      </w:r>
      <w:r w:rsidR="004A0F8A" w:rsidRPr="0030668F">
        <w:rPr>
          <w:rFonts w:ascii="Times New Roman" w:eastAsia="Arial" w:hAnsi="Times New Roman" w:cs="Times New Roman"/>
          <w:color w:val="000000" w:themeColor="text1"/>
          <w:sz w:val="24"/>
          <w:szCs w:val="24"/>
        </w:rPr>
        <w:t>4</w:t>
      </w:r>
      <w:r w:rsidR="00AC49B5" w:rsidRPr="0030668F">
        <w:rPr>
          <w:rFonts w:ascii="Times New Roman" w:hAnsi="Times New Roman" w:cs="Times New Roman"/>
          <w:color w:val="000000" w:themeColor="text1"/>
        </w:rPr>
        <w:tab/>
      </w:r>
      <w:r w:rsidR="003F220E" w:rsidRPr="0030668F">
        <w:rPr>
          <w:rFonts w:ascii="Times New Roman" w:hAnsi="Times New Roman" w:cs="Times New Roman"/>
          <w:color w:val="000000" w:themeColor="text1"/>
        </w:rPr>
        <w:t>Algoritmo</w:t>
      </w:r>
      <w:r w:rsidR="00AC49B5" w:rsidRPr="0030668F">
        <w:rPr>
          <w:rFonts w:ascii="Times New Roman" w:hAnsi="Times New Roman" w:cs="Times New Roman"/>
          <w:color w:val="000000" w:themeColor="text1"/>
        </w:rPr>
        <w:t xml:space="preserve"> Evolutivo com Inspiração Quântica para a Área de Saúde</w:t>
      </w:r>
      <w:r w:rsidR="00011EAE" w:rsidRPr="0030668F">
        <w:rPr>
          <w:rFonts w:ascii="Times New Roman" w:hAnsi="Times New Roman" w:cs="Times New Roman"/>
          <w:color w:val="000000" w:themeColor="text1"/>
        </w:rPr>
        <w:t xml:space="preserve"> (</w:t>
      </w:r>
      <w:r w:rsidR="00AC49B5" w:rsidRPr="0030668F">
        <w:rPr>
          <w:rFonts w:ascii="Times New Roman" w:hAnsi="Times New Roman" w:cs="Times New Roman"/>
          <w:color w:val="000000" w:themeColor="text1"/>
        </w:rPr>
        <w:t>AEIQ-AS</w:t>
      </w:r>
      <w:r w:rsidR="00011EAE" w:rsidRPr="0030668F">
        <w:rPr>
          <w:rFonts w:ascii="Times New Roman" w:hAnsi="Times New Roman" w:cs="Times New Roman"/>
          <w:color w:val="000000" w:themeColor="text1"/>
        </w:rPr>
        <w:t>)</w:t>
      </w:r>
    </w:p>
    <w:p w14:paraId="63EBF9AB" w14:textId="77777777" w:rsidR="00AC49B5" w:rsidRPr="0030668F" w:rsidRDefault="00193700" w:rsidP="00CC2F21">
      <w:pPr>
        <w:spacing w:line="360" w:lineRule="auto"/>
        <w:ind w:leftChars="567" w:left="1247" w:right="539" w:firstLine="567"/>
        <w:jc w:val="both"/>
        <w:rPr>
          <w:color w:val="000000" w:themeColor="text1"/>
        </w:rPr>
      </w:pPr>
      <w:r w:rsidRPr="0030668F">
        <w:rPr>
          <w:rFonts w:eastAsia="Arial"/>
          <w:color w:val="000000" w:themeColor="text1"/>
        </w:rPr>
        <w:t xml:space="preserve">O AEIQ-AS foi criado com base no modelo desenvolvido por Silveira [19]. A principal alteração no modelo base foi a utilização de evolução nos indivíduos clássicos por algumas gerações. </w:t>
      </w:r>
      <w:commentRangeStart w:id="11"/>
      <w:r w:rsidRPr="0030668F">
        <w:rPr>
          <w:rFonts w:eastAsia="Arial"/>
          <w:color w:val="000000" w:themeColor="text1"/>
        </w:rPr>
        <w:t>Foi seguido dessa forma por a observação dos indivíduos quânticos se tornar altamente custosa computacionalmente</w:t>
      </w:r>
      <w:commentRangeEnd w:id="11"/>
      <w:r w:rsidR="00011EAE" w:rsidRPr="0030668F">
        <w:rPr>
          <w:rStyle w:val="Refdecomentrio"/>
          <w:color w:val="000000" w:themeColor="text1"/>
        </w:rPr>
        <w:commentReference w:id="11"/>
      </w:r>
      <w:r w:rsidRPr="0030668F">
        <w:rPr>
          <w:rFonts w:eastAsia="Arial"/>
          <w:color w:val="000000" w:themeColor="text1"/>
        </w:rPr>
        <w:t xml:space="preserve"> com a dimensão do problema, de forma que esse método permite o aproveitamento do potencial de busca do espaço de soluções da representação com inspiração quântica sem comprometer o tempo de processamento.</w:t>
      </w:r>
    </w:p>
    <w:p w14:paraId="6ED61432" w14:textId="77777777" w:rsidR="001A3A96" w:rsidRPr="0030668F" w:rsidRDefault="00CE1F46" w:rsidP="001A3A96">
      <w:pPr>
        <w:spacing w:line="377" w:lineRule="auto"/>
        <w:ind w:left="560" w:right="540" w:firstLine="566"/>
        <w:jc w:val="both"/>
        <w:rPr>
          <w:color w:val="000000" w:themeColor="text1"/>
        </w:rPr>
      </w:pPr>
      <w:r w:rsidRPr="0030668F">
        <w:rPr>
          <w:noProof/>
          <w:color w:val="000000" w:themeColor="text1"/>
        </w:rPr>
        <w:lastRenderedPageBreak/>
        <w:drawing>
          <wp:inline distT="0" distB="0" distL="0" distR="0" wp14:anchorId="527AA1EC" wp14:editId="45A2C116">
            <wp:extent cx="5612130" cy="35801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80130"/>
                    </a:xfrm>
                    <a:prstGeom prst="rect">
                      <a:avLst/>
                    </a:prstGeom>
                  </pic:spPr>
                </pic:pic>
              </a:graphicData>
            </a:graphic>
          </wp:inline>
        </w:drawing>
      </w:r>
    </w:p>
    <w:p w14:paraId="25D1C4C4" w14:textId="77777777" w:rsidR="00CE1F46" w:rsidRPr="0030668F" w:rsidRDefault="00CE1F46" w:rsidP="001A3A96">
      <w:pPr>
        <w:spacing w:line="377" w:lineRule="auto"/>
        <w:ind w:left="560" w:right="540" w:firstLine="566"/>
        <w:jc w:val="both"/>
        <w:rPr>
          <w:color w:val="000000" w:themeColor="text1"/>
        </w:rPr>
      </w:pPr>
      <w:commentRangeStart w:id="12"/>
      <w:r w:rsidRPr="0030668F">
        <w:rPr>
          <w:color w:val="000000" w:themeColor="text1"/>
          <w:sz w:val="20"/>
          <w:szCs w:val="20"/>
        </w:rPr>
        <w:t xml:space="preserve">Figura </w:t>
      </w:r>
      <w:r w:rsidRPr="0030668F">
        <w:rPr>
          <w:color w:val="000000" w:themeColor="text1"/>
          <w:sz w:val="20"/>
          <w:szCs w:val="20"/>
          <w:highlight w:val="red"/>
        </w:rPr>
        <w:t>x</w:t>
      </w:r>
      <w:r w:rsidRPr="0030668F">
        <w:rPr>
          <w:color w:val="000000" w:themeColor="text1"/>
          <w:sz w:val="20"/>
          <w:szCs w:val="20"/>
        </w:rPr>
        <w:t xml:space="preserve"> – </w:t>
      </w:r>
      <w:r w:rsidRPr="0030668F">
        <w:rPr>
          <w:color w:val="000000" w:themeColor="text1"/>
        </w:rPr>
        <w:t>Pseudocódigo do modelo AEIQ-AS</w:t>
      </w:r>
      <w:commentRangeEnd w:id="12"/>
      <w:r w:rsidR="00011EAE" w:rsidRPr="0030668F">
        <w:rPr>
          <w:rStyle w:val="Refdecomentrio"/>
          <w:color w:val="000000" w:themeColor="text1"/>
        </w:rPr>
        <w:commentReference w:id="12"/>
      </w:r>
    </w:p>
    <w:p w14:paraId="7B765DC1" w14:textId="77777777" w:rsidR="00CE1F46" w:rsidRPr="0030668F" w:rsidRDefault="00CE1F46" w:rsidP="001A3A96">
      <w:pPr>
        <w:spacing w:line="377" w:lineRule="auto"/>
        <w:ind w:left="560" w:right="540" w:firstLine="566"/>
        <w:jc w:val="both"/>
        <w:rPr>
          <w:color w:val="000000" w:themeColor="text1"/>
        </w:rPr>
      </w:pPr>
    </w:p>
    <w:p w14:paraId="06F7AB0E" w14:textId="77777777" w:rsidR="004A0F8A" w:rsidRPr="0030668F" w:rsidRDefault="00E706EE" w:rsidP="00E706EE">
      <w:pPr>
        <w:pStyle w:val="Ttulo3"/>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sz w:val="24"/>
          <w:szCs w:val="24"/>
        </w:rPr>
        <w:t>2</w:t>
      </w:r>
      <w:r w:rsidR="004A0F8A" w:rsidRPr="0030668F">
        <w:rPr>
          <w:rFonts w:ascii="Times New Roman" w:eastAsia="Arial" w:hAnsi="Times New Roman" w:cs="Times New Roman"/>
          <w:color w:val="000000" w:themeColor="text1"/>
          <w:sz w:val="24"/>
          <w:szCs w:val="24"/>
        </w:rPr>
        <w:t>.4.1</w:t>
      </w:r>
      <w:r w:rsidR="004A0F8A" w:rsidRPr="0030668F">
        <w:rPr>
          <w:rFonts w:ascii="Times New Roman" w:hAnsi="Times New Roman" w:cs="Times New Roman"/>
          <w:color w:val="000000" w:themeColor="text1"/>
        </w:rPr>
        <w:tab/>
        <w:t xml:space="preserve">Geração da </w:t>
      </w:r>
      <w:r w:rsidR="003F220E" w:rsidRPr="0030668F">
        <w:rPr>
          <w:rFonts w:ascii="Times New Roman" w:hAnsi="Times New Roman" w:cs="Times New Roman"/>
          <w:color w:val="000000" w:themeColor="text1"/>
        </w:rPr>
        <w:t>P</w:t>
      </w:r>
      <w:r w:rsidR="004A0F8A" w:rsidRPr="0030668F">
        <w:rPr>
          <w:rFonts w:ascii="Times New Roman" w:hAnsi="Times New Roman" w:cs="Times New Roman"/>
          <w:color w:val="000000" w:themeColor="text1"/>
        </w:rPr>
        <w:t>opulaç</w:t>
      </w:r>
      <w:r w:rsidR="003F220E" w:rsidRPr="0030668F">
        <w:rPr>
          <w:rFonts w:ascii="Times New Roman" w:hAnsi="Times New Roman" w:cs="Times New Roman"/>
          <w:color w:val="000000" w:themeColor="text1"/>
        </w:rPr>
        <w:t>ão Q</w:t>
      </w:r>
      <w:r w:rsidR="004A0F8A" w:rsidRPr="0030668F">
        <w:rPr>
          <w:rFonts w:ascii="Times New Roman" w:hAnsi="Times New Roman" w:cs="Times New Roman"/>
          <w:color w:val="000000" w:themeColor="text1"/>
        </w:rPr>
        <w:t>uântica</w:t>
      </w:r>
      <w:r w:rsidR="003F220E" w:rsidRPr="0030668F">
        <w:rPr>
          <w:rFonts w:ascii="Times New Roman" w:hAnsi="Times New Roman" w:cs="Times New Roman"/>
          <w:color w:val="000000" w:themeColor="text1"/>
        </w:rPr>
        <w:t xml:space="preserve"> e C</w:t>
      </w:r>
      <w:r w:rsidR="00084971" w:rsidRPr="0030668F">
        <w:rPr>
          <w:rFonts w:ascii="Times New Roman" w:hAnsi="Times New Roman" w:cs="Times New Roman"/>
          <w:color w:val="000000" w:themeColor="text1"/>
        </w:rPr>
        <w:t>lássica</w:t>
      </w:r>
    </w:p>
    <w:p w14:paraId="6669E7F7" w14:textId="03154386" w:rsidR="004858FA" w:rsidRPr="0030668F" w:rsidRDefault="004858FA" w:rsidP="00CC2F21">
      <w:pPr>
        <w:spacing w:line="360" w:lineRule="auto"/>
        <w:ind w:leftChars="567" w:left="1247" w:right="539" w:firstLine="567"/>
        <w:jc w:val="both"/>
        <w:rPr>
          <w:color w:val="000000" w:themeColor="text1"/>
        </w:rPr>
      </w:pPr>
      <w:commentRangeStart w:id="13"/>
      <w:r w:rsidRPr="0030668F">
        <w:rPr>
          <w:color w:val="000000" w:themeColor="text1"/>
        </w:rPr>
        <w:t xml:space="preserve">A população quântica é formada por um número de indivíduos quânticos ou cromossomos, os quais são formados por uma matriz quadrada de ordem </w:t>
      </w:r>
      <w:r w:rsidRPr="0030668F">
        <w:rPr>
          <w:rFonts w:ascii="Cambria Math" w:hAnsi="Cambria Math" w:cs="Cambria Math"/>
          <w:color w:val="000000" w:themeColor="text1"/>
        </w:rPr>
        <w:t>𝑛</w:t>
      </w:r>
      <w:r w:rsidRPr="0030668F">
        <w:rPr>
          <w:color w:val="000000" w:themeColor="text1"/>
        </w:rPr>
        <w:t xml:space="preserve">, onde </w:t>
      </w:r>
      <w:r w:rsidRPr="0030668F">
        <w:rPr>
          <w:rFonts w:ascii="Cambria Math" w:hAnsi="Cambria Math" w:cs="Cambria Math"/>
          <w:color w:val="000000" w:themeColor="text1"/>
        </w:rPr>
        <w:t>𝑛</w:t>
      </w:r>
      <w:r w:rsidRPr="0030668F">
        <w:rPr>
          <w:color w:val="000000" w:themeColor="text1"/>
        </w:rPr>
        <w:t xml:space="preserve"> é o número de </w:t>
      </w:r>
      <w:r w:rsidR="00BE333C" w:rsidRPr="0030668F">
        <w:rPr>
          <w:color w:val="000000" w:themeColor="text1"/>
        </w:rPr>
        <w:t xml:space="preserve">cirurgias </w:t>
      </w:r>
      <w:r w:rsidRPr="0030668F">
        <w:rPr>
          <w:color w:val="000000" w:themeColor="text1"/>
        </w:rPr>
        <w:t>na lista de espera. Cada linha representa um gene do cromossomo e nas colunas temos a probabilidade de o gene tomar o valor correspondente ao número da coluna. A matriz, neste problema específico, deve ser quadrada, já que todos os elementos da lista devem estar presentes nas soluções geradas.</w:t>
      </w:r>
      <w:commentRangeEnd w:id="13"/>
      <w:r w:rsidR="00BE333C" w:rsidRPr="0030668F">
        <w:rPr>
          <w:rStyle w:val="Refdecomentrio"/>
          <w:color w:val="000000" w:themeColor="text1"/>
        </w:rPr>
        <w:commentReference w:id="13"/>
      </w:r>
    </w:p>
    <w:p w14:paraId="07F4CB32" w14:textId="71A02395" w:rsidR="00CE1F46" w:rsidRPr="0030668F" w:rsidRDefault="004858FA" w:rsidP="00CC2F21">
      <w:pPr>
        <w:spacing w:line="360" w:lineRule="auto"/>
        <w:ind w:leftChars="567" w:left="1247" w:right="539" w:firstLine="567"/>
        <w:jc w:val="both"/>
        <w:rPr>
          <w:color w:val="000000" w:themeColor="text1"/>
        </w:rPr>
      </w:pPr>
      <w:r w:rsidRPr="0030668F">
        <w:rPr>
          <w:color w:val="000000" w:themeColor="text1"/>
        </w:rPr>
        <w:t xml:space="preserve">A inicialização </w:t>
      </w:r>
      <w:r w:rsidR="00265EF7" w:rsidRPr="0030668F">
        <w:rPr>
          <w:color w:val="000000" w:themeColor="text1"/>
        </w:rPr>
        <w:t>da população</w:t>
      </w:r>
      <w:r w:rsidRPr="0030668F">
        <w:rPr>
          <w:color w:val="000000" w:themeColor="text1"/>
        </w:rPr>
        <w:t xml:space="preserve"> é feita de forma que todos os elementos d</w:t>
      </w:r>
      <w:r w:rsidR="00265EF7" w:rsidRPr="0030668F">
        <w:rPr>
          <w:color w:val="000000" w:themeColor="text1"/>
        </w:rPr>
        <w:t xml:space="preserve">e cada indivíduo da população (cada paciente na fila) </w:t>
      </w:r>
      <w:r w:rsidRPr="0030668F">
        <w:rPr>
          <w:color w:val="000000" w:themeColor="text1"/>
        </w:rPr>
        <w:t xml:space="preserve">tenham a mesma probabilidade de serem observados, dado que na inicialização do problema ainda não temos nenhuma informação sobre </w:t>
      </w:r>
      <w:r w:rsidR="00265EF7" w:rsidRPr="0030668F">
        <w:rPr>
          <w:color w:val="000000" w:themeColor="text1"/>
        </w:rPr>
        <w:t>a</w:t>
      </w:r>
      <w:r w:rsidRPr="0030668F">
        <w:rPr>
          <w:color w:val="000000" w:themeColor="text1"/>
        </w:rPr>
        <w:t xml:space="preserve">s </w:t>
      </w:r>
      <w:r w:rsidR="00265EF7" w:rsidRPr="0030668F">
        <w:rPr>
          <w:color w:val="000000" w:themeColor="text1"/>
        </w:rPr>
        <w:t>cirurgias. A</w:t>
      </w:r>
      <w:r w:rsidRPr="0030668F">
        <w:rPr>
          <w:color w:val="000000" w:themeColor="text1"/>
        </w:rPr>
        <w:t>o longo da execução do modelo</w:t>
      </w:r>
      <w:r w:rsidR="00265EF7" w:rsidRPr="0030668F">
        <w:rPr>
          <w:color w:val="000000" w:themeColor="text1"/>
        </w:rPr>
        <w:t>,</w:t>
      </w:r>
      <w:r w:rsidRPr="0030668F">
        <w:rPr>
          <w:color w:val="000000" w:themeColor="text1"/>
        </w:rPr>
        <w:t xml:space="preserve"> cada cromoss</w:t>
      </w:r>
      <w:r w:rsidR="003F220E" w:rsidRPr="0030668F">
        <w:rPr>
          <w:color w:val="000000" w:themeColor="text1"/>
        </w:rPr>
        <w:t>omo será atualizado com a intenç</w:t>
      </w:r>
      <w:r w:rsidRPr="0030668F">
        <w:rPr>
          <w:color w:val="000000" w:themeColor="text1"/>
        </w:rPr>
        <w:t>ão de aumentar a probabilidade de observação de características que gerem soluções melhores.</w:t>
      </w:r>
    </w:p>
    <w:p w14:paraId="5523F62F" w14:textId="27820EA1" w:rsidR="004858FA" w:rsidRPr="0030668F" w:rsidRDefault="00084971" w:rsidP="00CC2F21">
      <w:pPr>
        <w:spacing w:line="360" w:lineRule="auto"/>
        <w:ind w:leftChars="567" w:left="1247" w:right="539" w:firstLine="567"/>
        <w:jc w:val="both"/>
        <w:rPr>
          <w:color w:val="000000" w:themeColor="text1"/>
        </w:rPr>
      </w:pPr>
      <w:r w:rsidRPr="0030668F">
        <w:rPr>
          <w:color w:val="000000" w:themeColor="text1"/>
        </w:rPr>
        <w:t>Com</w:t>
      </w:r>
      <w:r w:rsidR="004858FA" w:rsidRPr="0030668F">
        <w:rPr>
          <w:color w:val="000000" w:themeColor="text1"/>
        </w:rPr>
        <w:t xml:space="preserve"> a população clássica</w:t>
      </w:r>
      <w:r w:rsidRPr="0030668F">
        <w:rPr>
          <w:color w:val="000000" w:themeColor="text1"/>
        </w:rPr>
        <w:t>, como a mesma</w:t>
      </w:r>
      <w:r w:rsidR="004858FA" w:rsidRPr="0030668F">
        <w:rPr>
          <w:color w:val="000000" w:themeColor="text1"/>
        </w:rPr>
        <w:t xml:space="preserve"> é composta por possíveis soluções do problema, cada indivíduo é uma das possíveis permutações da lista de es</w:t>
      </w:r>
      <w:r w:rsidRPr="0030668F">
        <w:rPr>
          <w:color w:val="000000" w:themeColor="text1"/>
        </w:rPr>
        <w:t>pera original. Ela é gerada inicialmente a partir da observação dos indivíduos quânticos e</w:t>
      </w:r>
      <w:r w:rsidR="00265EF7" w:rsidRPr="0030668F">
        <w:rPr>
          <w:color w:val="000000" w:themeColor="text1"/>
        </w:rPr>
        <w:t>,</w:t>
      </w:r>
      <w:r w:rsidRPr="0030668F">
        <w:rPr>
          <w:color w:val="000000" w:themeColor="text1"/>
        </w:rPr>
        <w:t xml:space="preserve"> posteriormente</w:t>
      </w:r>
      <w:r w:rsidR="00265EF7" w:rsidRPr="0030668F">
        <w:rPr>
          <w:color w:val="000000" w:themeColor="text1"/>
        </w:rPr>
        <w:t>,</w:t>
      </w:r>
      <w:r w:rsidRPr="0030668F">
        <w:rPr>
          <w:color w:val="000000" w:themeColor="text1"/>
        </w:rPr>
        <w:t xml:space="preserve"> atualizada de acordo com o operador de cruzamento. </w:t>
      </w:r>
      <w:commentRangeStart w:id="14"/>
      <w:r w:rsidRPr="0030668F">
        <w:rPr>
          <w:color w:val="000000" w:themeColor="text1"/>
        </w:rPr>
        <w:t>Após a atualização dos indivíduos quânticos, uma nova população clássica é criada pela observação dos mesmos</w:t>
      </w:r>
      <w:r w:rsidR="00265EF7" w:rsidRPr="0030668F">
        <w:rPr>
          <w:color w:val="000000" w:themeColor="text1"/>
        </w:rPr>
        <w:t>.</w:t>
      </w:r>
      <w:commentRangeEnd w:id="14"/>
      <w:r w:rsidR="00265EF7" w:rsidRPr="0030668F">
        <w:rPr>
          <w:rStyle w:val="Refdecomentrio"/>
          <w:color w:val="000000" w:themeColor="text1"/>
        </w:rPr>
        <w:commentReference w:id="14"/>
      </w:r>
    </w:p>
    <w:p w14:paraId="5FA84BAE" w14:textId="77777777" w:rsidR="00084971" w:rsidRPr="0030668F" w:rsidRDefault="00E706EE" w:rsidP="00E706EE">
      <w:pPr>
        <w:pStyle w:val="Ttulo3"/>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sz w:val="24"/>
          <w:szCs w:val="24"/>
        </w:rPr>
        <w:lastRenderedPageBreak/>
        <w:t>2</w:t>
      </w:r>
      <w:r w:rsidR="00084971" w:rsidRPr="0030668F">
        <w:rPr>
          <w:rFonts w:ascii="Times New Roman" w:eastAsia="Arial" w:hAnsi="Times New Roman" w:cs="Times New Roman"/>
          <w:color w:val="000000" w:themeColor="text1"/>
          <w:sz w:val="24"/>
          <w:szCs w:val="24"/>
        </w:rPr>
        <w:t>.4.2</w:t>
      </w:r>
      <w:r w:rsidR="003F220E" w:rsidRPr="0030668F">
        <w:rPr>
          <w:rFonts w:ascii="Times New Roman" w:hAnsi="Times New Roman" w:cs="Times New Roman"/>
          <w:color w:val="000000" w:themeColor="text1"/>
        </w:rPr>
        <w:tab/>
        <w:t>Observação dos I</w:t>
      </w:r>
      <w:r w:rsidR="00084971" w:rsidRPr="0030668F">
        <w:rPr>
          <w:rFonts w:ascii="Times New Roman" w:hAnsi="Times New Roman" w:cs="Times New Roman"/>
          <w:color w:val="000000" w:themeColor="text1"/>
        </w:rPr>
        <w:t xml:space="preserve">ndivíduos </w:t>
      </w:r>
      <w:r w:rsidR="003F220E" w:rsidRPr="0030668F">
        <w:rPr>
          <w:rFonts w:ascii="Times New Roman" w:hAnsi="Times New Roman" w:cs="Times New Roman"/>
          <w:color w:val="000000" w:themeColor="text1"/>
        </w:rPr>
        <w:t>Q</w:t>
      </w:r>
      <w:r w:rsidR="00084971" w:rsidRPr="0030668F">
        <w:rPr>
          <w:rFonts w:ascii="Times New Roman" w:hAnsi="Times New Roman" w:cs="Times New Roman"/>
          <w:color w:val="000000" w:themeColor="text1"/>
        </w:rPr>
        <w:t>uânticos</w:t>
      </w:r>
    </w:p>
    <w:p w14:paraId="566C2D8C" w14:textId="2392617E" w:rsidR="004858FA" w:rsidRPr="0030668F" w:rsidRDefault="00084971" w:rsidP="00CC2F21">
      <w:pPr>
        <w:spacing w:line="360" w:lineRule="auto"/>
        <w:ind w:leftChars="567" w:left="1247" w:right="539" w:firstLine="567"/>
        <w:jc w:val="both"/>
        <w:rPr>
          <w:color w:val="000000" w:themeColor="text1"/>
        </w:rPr>
      </w:pPr>
      <w:r w:rsidRPr="0030668F">
        <w:rPr>
          <w:color w:val="000000" w:themeColor="text1"/>
        </w:rPr>
        <w:t>Para a observação dos indivíduos da população quântica</w:t>
      </w:r>
      <w:r w:rsidR="00265EF7" w:rsidRPr="0030668F">
        <w:rPr>
          <w:color w:val="000000" w:themeColor="text1"/>
        </w:rPr>
        <w:t>,</w:t>
      </w:r>
      <w:r w:rsidRPr="0030668F">
        <w:rPr>
          <w:color w:val="000000" w:themeColor="text1"/>
        </w:rPr>
        <w:t xml:space="preserve"> o modelo suporta dois critérios possíveis</w:t>
      </w:r>
      <w:r w:rsidR="006C44B2" w:rsidRPr="0030668F">
        <w:rPr>
          <w:color w:val="000000" w:themeColor="text1"/>
        </w:rPr>
        <w:t>.</w:t>
      </w:r>
      <w:r w:rsidRPr="0030668F">
        <w:rPr>
          <w:color w:val="000000" w:themeColor="text1"/>
        </w:rPr>
        <w:t xml:space="preserve"> </w:t>
      </w:r>
      <w:r w:rsidR="006C44B2" w:rsidRPr="0030668F">
        <w:rPr>
          <w:color w:val="000000" w:themeColor="text1"/>
        </w:rPr>
        <w:t>U</w:t>
      </w:r>
      <w:r w:rsidRPr="0030668F">
        <w:rPr>
          <w:color w:val="000000" w:themeColor="text1"/>
        </w:rPr>
        <w:t>m deles força a preservação da prioridade do paciente no indivíduo gerado</w:t>
      </w:r>
      <w:r w:rsidR="006C44B2" w:rsidRPr="0030668F">
        <w:rPr>
          <w:color w:val="000000" w:themeColor="text1"/>
        </w:rPr>
        <w:t xml:space="preserve">, zerando as probabilidades de observação de um indivíduo na fila nos </w:t>
      </w:r>
      <w:r w:rsidR="003F220E" w:rsidRPr="0030668F">
        <w:rPr>
          <w:color w:val="000000" w:themeColor="text1"/>
        </w:rPr>
        <w:t>‘</w:t>
      </w:r>
      <w:r w:rsidR="006C44B2" w:rsidRPr="0030668F">
        <w:rPr>
          <w:color w:val="000000" w:themeColor="text1"/>
        </w:rPr>
        <w:t>n</w:t>
      </w:r>
      <w:r w:rsidR="003F220E" w:rsidRPr="0030668F">
        <w:rPr>
          <w:color w:val="000000" w:themeColor="text1"/>
        </w:rPr>
        <w:t>’</w:t>
      </w:r>
      <w:r w:rsidR="006C44B2" w:rsidRPr="0030668F">
        <w:rPr>
          <w:color w:val="000000" w:themeColor="text1"/>
        </w:rPr>
        <w:t xml:space="preserve"> primeiros e </w:t>
      </w:r>
      <w:r w:rsidR="003F220E" w:rsidRPr="0030668F">
        <w:rPr>
          <w:color w:val="000000" w:themeColor="text1"/>
        </w:rPr>
        <w:t>‘</w:t>
      </w:r>
      <w:r w:rsidR="006C44B2" w:rsidRPr="0030668F">
        <w:rPr>
          <w:color w:val="000000" w:themeColor="text1"/>
        </w:rPr>
        <w:t>m</w:t>
      </w:r>
      <w:r w:rsidR="003F220E" w:rsidRPr="0030668F">
        <w:rPr>
          <w:color w:val="000000" w:themeColor="text1"/>
        </w:rPr>
        <w:t>’</w:t>
      </w:r>
      <w:r w:rsidR="006C44B2" w:rsidRPr="0030668F">
        <w:rPr>
          <w:color w:val="000000" w:themeColor="text1"/>
        </w:rPr>
        <w:t xml:space="preserve"> últimos elementos, sendo </w:t>
      </w:r>
      <w:r w:rsidR="003F220E" w:rsidRPr="0030668F">
        <w:rPr>
          <w:color w:val="000000" w:themeColor="text1"/>
        </w:rPr>
        <w:t>‘</w:t>
      </w:r>
      <w:r w:rsidR="006C44B2" w:rsidRPr="0030668F">
        <w:rPr>
          <w:color w:val="000000" w:themeColor="text1"/>
        </w:rPr>
        <w:t>n</w:t>
      </w:r>
      <w:r w:rsidR="003F220E" w:rsidRPr="0030668F">
        <w:rPr>
          <w:color w:val="000000" w:themeColor="text1"/>
        </w:rPr>
        <w:t>’</w:t>
      </w:r>
      <w:r w:rsidR="006C44B2" w:rsidRPr="0030668F">
        <w:rPr>
          <w:color w:val="000000" w:themeColor="text1"/>
        </w:rPr>
        <w:t xml:space="preserve"> o número de pacientes com prioridade maior e m o número de pacientes com prioridade menor. O</w:t>
      </w:r>
      <w:r w:rsidRPr="0030668F">
        <w:rPr>
          <w:color w:val="000000" w:themeColor="text1"/>
        </w:rPr>
        <w:t xml:space="preserve"> outro desconsidera a prioridade no momento de observar, deixando a cargo da função de avaliação a possível punição de soluções que coloquem pacientes menos prioritários à frente.</w:t>
      </w:r>
      <w:r w:rsidR="006C44B2" w:rsidRPr="0030668F">
        <w:rPr>
          <w:color w:val="000000" w:themeColor="text1"/>
        </w:rPr>
        <w:t xml:space="preserve"> Enquanto o primeiro método reduz o espaço de busca garantindo uma característica na solução que é desejável, apesar de não necessariamente obrigatória, ele também torna o </w:t>
      </w:r>
      <w:r w:rsidR="003F220E" w:rsidRPr="0030668F">
        <w:rPr>
          <w:color w:val="000000" w:themeColor="text1"/>
        </w:rPr>
        <w:t>algoritmo</w:t>
      </w:r>
      <w:r w:rsidR="006C44B2" w:rsidRPr="0030668F">
        <w:rPr>
          <w:color w:val="000000" w:themeColor="text1"/>
        </w:rPr>
        <w:t xml:space="preserve"> menos flexível.</w:t>
      </w:r>
    </w:p>
    <w:p w14:paraId="0F1C3DD0" w14:textId="77777777" w:rsidR="000C702C" w:rsidRPr="0030668F" w:rsidRDefault="000C702C">
      <w:pPr>
        <w:spacing w:line="143" w:lineRule="exact"/>
        <w:rPr>
          <w:color w:val="000000" w:themeColor="text1"/>
          <w:sz w:val="20"/>
          <w:szCs w:val="20"/>
        </w:rPr>
      </w:pPr>
    </w:p>
    <w:p w14:paraId="497C01E5" w14:textId="77777777" w:rsidR="006C44B2" w:rsidRPr="0030668F" w:rsidRDefault="00E706EE" w:rsidP="00E706EE">
      <w:pPr>
        <w:pStyle w:val="Ttulo3"/>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sz w:val="24"/>
          <w:szCs w:val="24"/>
        </w:rPr>
        <w:t>2</w:t>
      </w:r>
      <w:r w:rsidR="006C44B2" w:rsidRPr="0030668F">
        <w:rPr>
          <w:rFonts w:ascii="Times New Roman" w:eastAsia="Arial" w:hAnsi="Times New Roman" w:cs="Times New Roman"/>
          <w:color w:val="000000" w:themeColor="text1"/>
          <w:sz w:val="24"/>
          <w:szCs w:val="24"/>
        </w:rPr>
        <w:t>.4.3</w:t>
      </w:r>
      <w:r w:rsidR="006C44B2" w:rsidRPr="0030668F">
        <w:rPr>
          <w:rFonts w:ascii="Times New Roman" w:hAnsi="Times New Roman" w:cs="Times New Roman"/>
          <w:color w:val="000000" w:themeColor="text1"/>
        </w:rPr>
        <w:tab/>
        <w:t>Avaliação</w:t>
      </w:r>
    </w:p>
    <w:p w14:paraId="356183E9" w14:textId="77777777" w:rsidR="000C702C" w:rsidRPr="0030668F" w:rsidRDefault="000C702C">
      <w:pPr>
        <w:spacing w:line="20" w:lineRule="exact"/>
        <w:rPr>
          <w:color w:val="000000" w:themeColor="text1"/>
          <w:sz w:val="20"/>
          <w:szCs w:val="20"/>
        </w:rPr>
      </w:pPr>
    </w:p>
    <w:p w14:paraId="790E53B0" w14:textId="2453ACA9" w:rsidR="00F50F46" w:rsidRPr="0030668F" w:rsidRDefault="006C44B2" w:rsidP="00CC2F21">
      <w:pPr>
        <w:widowControl w:val="0"/>
        <w:spacing w:before="168" w:line="360" w:lineRule="auto"/>
        <w:ind w:leftChars="567" w:left="1247" w:right="539" w:firstLine="567"/>
        <w:jc w:val="both"/>
        <w:rPr>
          <w:color w:val="000000" w:themeColor="text1"/>
        </w:rPr>
      </w:pPr>
      <w:r w:rsidRPr="0030668F">
        <w:rPr>
          <w:color w:val="000000" w:themeColor="text1"/>
        </w:rPr>
        <w:t xml:space="preserve">Para avaliar os cromossomos da população clássica são necessárias duas fases distintas. Primeiramente, é necessário alocar </w:t>
      </w:r>
      <w:r w:rsidR="00ED4ED5" w:rsidRPr="0030668F">
        <w:rPr>
          <w:color w:val="000000" w:themeColor="text1"/>
        </w:rPr>
        <w:t xml:space="preserve">as </w:t>
      </w:r>
      <w:r w:rsidR="00265EF7" w:rsidRPr="0030668F">
        <w:rPr>
          <w:color w:val="000000" w:themeColor="text1"/>
        </w:rPr>
        <w:t xml:space="preserve">cirurgias no </w:t>
      </w:r>
      <w:r w:rsidR="00ED4ED5" w:rsidRPr="0030668F">
        <w:rPr>
          <w:color w:val="000000" w:themeColor="text1"/>
        </w:rPr>
        <w:t xml:space="preserve">calendário </w:t>
      </w:r>
      <w:r w:rsidR="00A740BD" w:rsidRPr="0030668F">
        <w:rPr>
          <w:color w:val="000000" w:themeColor="text1"/>
        </w:rPr>
        <w:t>. I</w:t>
      </w:r>
      <w:r w:rsidR="00ED4ED5" w:rsidRPr="0030668F">
        <w:rPr>
          <w:color w:val="000000" w:themeColor="text1"/>
        </w:rPr>
        <w:t xml:space="preserve">sso é feito simplesmente alocando as </w:t>
      </w:r>
      <w:r w:rsidR="00A740BD" w:rsidRPr="0030668F">
        <w:rPr>
          <w:color w:val="000000" w:themeColor="text1"/>
        </w:rPr>
        <w:t xml:space="preserve">cirurgias </w:t>
      </w:r>
      <w:r w:rsidR="00ED4ED5" w:rsidRPr="0030668F">
        <w:rPr>
          <w:color w:val="000000" w:themeColor="text1"/>
        </w:rPr>
        <w:t xml:space="preserve">na ordem da fila da solução no primeiro horário cujos recursos necessários para a mesma estão disponíveis. Ao escolher o horário para uma cirurgia, os recursos necessários para a mesma também são alocados no mesmo horário, e não serão considerados disponíveis naquele </w:t>
      </w:r>
      <w:r w:rsidR="003F220E" w:rsidRPr="0030668F">
        <w:rPr>
          <w:color w:val="000000" w:themeColor="text1"/>
        </w:rPr>
        <w:t>horário</w:t>
      </w:r>
      <w:r w:rsidR="00ED4ED5" w:rsidRPr="0030668F">
        <w:rPr>
          <w:color w:val="000000" w:themeColor="text1"/>
        </w:rPr>
        <w:t xml:space="preserve"> para as </w:t>
      </w:r>
      <w:r w:rsidR="00A740BD" w:rsidRPr="0030668F">
        <w:rPr>
          <w:color w:val="000000" w:themeColor="text1"/>
        </w:rPr>
        <w:t xml:space="preserve">cirurgias </w:t>
      </w:r>
      <w:r w:rsidR="00ED4ED5" w:rsidRPr="0030668F">
        <w:rPr>
          <w:color w:val="000000" w:themeColor="text1"/>
        </w:rPr>
        <w:t xml:space="preserve">seguintes. Note que uma </w:t>
      </w:r>
      <w:r w:rsidR="00A740BD" w:rsidRPr="0030668F">
        <w:rPr>
          <w:color w:val="000000" w:themeColor="text1"/>
        </w:rPr>
        <w:t xml:space="preserve">cirurgia </w:t>
      </w:r>
      <w:r w:rsidR="00ED4ED5" w:rsidRPr="0030668F">
        <w:rPr>
          <w:color w:val="000000" w:themeColor="text1"/>
        </w:rPr>
        <w:t>pode ser alocada em um horário posterior ao de outra que estava após ela na fila</w:t>
      </w:r>
      <w:r w:rsidR="00A740BD" w:rsidRPr="0030668F">
        <w:rPr>
          <w:color w:val="000000" w:themeColor="text1"/>
        </w:rPr>
        <w:t>,</w:t>
      </w:r>
      <w:r w:rsidR="00ED4ED5" w:rsidRPr="0030668F">
        <w:rPr>
          <w:color w:val="000000" w:themeColor="text1"/>
        </w:rPr>
        <w:t xml:space="preserve"> dependendo da disponibilidade dos recursos necessários para cada uma das </w:t>
      </w:r>
      <w:r w:rsidR="00A740BD" w:rsidRPr="0030668F">
        <w:rPr>
          <w:color w:val="000000" w:themeColor="text1"/>
        </w:rPr>
        <w:t>cirurgias</w:t>
      </w:r>
      <w:r w:rsidR="00ED4ED5" w:rsidRPr="0030668F">
        <w:rPr>
          <w:color w:val="000000" w:themeColor="text1"/>
        </w:rPr>
        <w:t>.</w:t>
      </w:r>
    </w:p>
    <w:p w14:paraId="4A2C4A36" w14:textId="77777777" w:rsidR="00480177" w:rsidRPr="00CE184E" w:rsidRDefault="00ED4ED5" w:rsidP="00CC2F21">
      <w:pPr>
        <w:widowControl w:val="0"/>
        <w:spacing w:before="168" w:line="360" w:lineRule="auto"/>
        <w:ind w:leftChars="567" w:left="1247" w:right="539" w:firstLine="567"/>
        <w:jc w:val="both"/>
        <w:rPr>
          <w:color w:val="000000" w:themeColor="text1"/>
        </w:rPr>
      </w:pPr>
      <w:r w:rsidRPr="0030668F">
        <w:rPr>
          <w:color w:val="000000" w:themeColor="text1"/>
        </w:rPr>
        <w:t xml:space="preserve">Posteriormente, é necessário avaliar </w:t>
      </w:r>
      <w:r w:rsidR="003F220E" w:rsidRPr="0030668F">
        <w:rPr>
          <w:color w:val="000000" w:themeColor="text1"/>
        </w:rPr>
        <w:t>o</w:t>
      </w:r>
      <w:r w:rsidRPr="0030668F">
        <w:rPr>
          <w:color w:val="000000" w:themeColor="text1"/>
        </w:rPr>
        <w:t xml:space="preserve"> calendário utilizando a função de avaliação</w:t>
      </w:r>
      <w:r w:rsidR="003531D2" w:rsidRPr="0030668F">
        <w:rPr>
          <w:color w:val="000000" w:themeColor="text1"/>
        </w:rPr>
        <w:t>. P</w:t>
      </w:r>
      <w:r w:rsidRPr="0030668F">
        <w:rPr>
          <w:color w:val="000000" w:themeColor="text1"/>
        </w:rPr>
        <w:t>or esse ser um problema multiobjetivo</w:t>
      </w:r>
      <w:r w:rsidR="00480177" w:rsidRPr="0030668F">
        <w:rPr>
          <w:color w:val="000000" w:themeColor="text1"/>
        </w:rPr>
        <w:t>,</w:t>
      </w:r>
      <w:r w:rsidR="003531D2" w:rsidRPr="0030668F">
        <w:rPr>
          <w:color w:val="000000" w:themeColor="text1"/>
        </w:rPr>
        <w:t xml:space="preserve"> a função de avaliação é uma combinação linear de outras funções, cada qual representa</w:t>
      </w:r>
      <w:r w:rsidR="00480177" w:rsidRPr="0030668F">
        <w:rPr>
          <w:color w:val="000000" w:themeColor="text1"/>
        </w:rPr>
        <w:t>ndo</w:t>
      </w:r>
      <w:r w:rsidR="003531D2" w:rsidRPr="0030668F">
        <w:rPr>
          <w:color w:val="000000" w:themeColor="text1"/>
        </w:rPr>
        <w:t xml:space="preserve"> um dos objetivos possíveis da </w:t>
      </w:r>
      <w:r w:rsidR="003531D2" w:rsidRPr="00CE184E">
        <w:rPr>
          <w:color w:val="000000" w:themeColor="text1"/>
        </w:rPr>
        <w:t>otimização</w:t>
      </w:r>
      <w:r w:rsidR="00FF29A7" w:rsidRPr="00CE184E">
        <w:rPr>
          <w:color w:val="000000" w:themeColor="text1"/>
        </w:rPr>
        <w:t>, e onde os coeficientes de cada uma podem ser escolhidos pelo usuário</w:t>
      </w:r>
      <w:r w:rsidR="003531D2" w:rsidRPr="00CE184E">
        <w:rPr>
          <w:color w:val="000000" w:themeColor="text1"/>
        </w:rPr>
        <w:t xml:space="preserve">. </w:t>
      </w:r>
      <w:r w:rsidR="00FF29A7" w:rsidRPr="00CE184E">
        <w:rPr>
          <w:color w:val="000000" w:themeColor="text1"/>
        </w:rPr>
        <w:t xml:space="preserve">As funções a serem minimizadas são: </w:t>
      </w:r>
    </w:p>
    <w:p w14:paraId="34078B3F" w14:textId="0D7E5D8F" w:rsidR="00480177" w:rsidRPr="00CE184E" w:rsidRDefault="00FF29A7" w:rsidP="00CE184E">
      <w:pPr>
        <w:pStyle w:val="PargrafodaLista"/>
        <w:widowControl w:val="0"/>
        <w:numPr>
          <w:ilvl w:val="0"/>
          <w:numId w:val="49"/>
        </w:numPr>
        <w:spacing w:before="168" w:line="360" w:lineRule="auto"/>
        <w:ind w:right="539"/>
        <w:jc w:val="both"/>
        <w:rPr>
          <w:color w:val="000000" w:themeColor="text1"/>
        </w:rPr>
      </w:pPr>
      <w:commentRangeStart w:id="15"/>
      <w:r w:rsidRPr="00CE184E">
        <w:rPr>
          <w:color w:val="000000" w:themeColor="text1"/>
        </w:rPr>
        <w:t xml:space="preserve">O tempo total </w:t>
      </w:r>
      <w:r w:rsidR="00480177" w:rsidRPr="00CE184E">
        <w:rPr>
          <w:color w:val="000000" w:themeColor="text1"/>
        </w:rPr>
        <w:t xml:space="preserve">decorrido </w:t>
      </w:r>
      <w:r w:rsidRPr="00CE184E">
        <w:rPr>
          <w:color w:val="000000" w:themeColor="text1"/>
        </w:rPr>
        <w:t>entre a primeira</w:t>
      </w:r>
      <w:r w:rsidR="00480177" w:rsidRPr="00CE184E">
        <w:rPr>
          <w:color w:val="000000" w:themeColor="text1"/>
        </w:rPr>
        <w:t xml:space="preserve"> e a última cirurgia</w:t>
      </w:r>
      <w:r w:rsidRPr="00CE184E">
        <w:rPr>
          <w:color w:val="000000" w:themeColor="text1"/>
        </w:rPr>
        <w:t xml:space="preserve">; </w:t>
      </w:r>
    </w:p>
    <w:p w14:paraId="61D71598" w14:textId="77777777" w:rsidR="00480177" w:rsidRPr="00CE184E" w:rsidRDefault="00FF29A7" w:rsidP="00CE184E">
      <w:pPr>
        <w:pStyle w:val="PargrafodaLista"/>
        <w:widowControl w:val="0"/>
        <w:numPr>
          <w:ilvl w:val="0"/>
          <w:numId w:val="49"/>
        </w:numPr>
        <w:spacing w:before="168" w:line="360" w:lineRule="auto"/>
        <w:ind w:right="539"/>
        <w:jc w:val="both"/>
        <w:rPr>
          <w:color w:val="000000" w:themeColor="text1"/>
        </w:rPr>
      </w:pPr>
      <w:r w:rsidRPr="00CE184E">
        <w:rPr>
          <w:color w:val="000000" w:themeColor="text1"/>
        </w:rPr>
        <w:t xml:space="preserve">O tempo médio que um paciente aguardará entre o vencimento do seu prazo e o seu atendimento, caso exista algum caso de paciente sendo atendido fora do seu prazo; </w:t>
      </w:r>
    </w:p>
    <w:p w14:paraId="35AD832B" w14:textId="4EE156E8" w:rsidR="00ED4ED5" w:rsidRPr="00CE184E" w:rsidRDefault="00FF29A7" w:rsidP="00CE184E">
      <w:pPr>
        <w:pStyle w:val="PargrafodaLista"/>
        <w:widowControl w:val="0"/>
        <w:numPr>
          <w:ilvl w:val="0"/>
          <w:numId w:val="49"/>
        </w:numPr>
        <w:spacing w:before="168" w:line="360" w:lineRule="auto"/>
        <w:ind w:right="539"/>
        <w:jc w:val="both"/>
        <w:rPr>
          <w:color w:val="000000" w:themeColor="text1"/>
        </w:rPr>
      </w:pPr>
      <w:r w:rsidRPr="00CE184E">
        <w:rPr>
          <w:color w:val="000000" w:themeColor="text1"/>
        </w:rPr>
        <w:t xml:space="preserve">A quantidade de </w:t>
      </w:r>
      <w:r w:rsidR="00480177" w:rsidRPr="00CE184E">
        <w:rPr>
          <w:color w:val="000000" w:themeColor="text1"/>
        </w:rPr>
        <w:t>cirurgias realizadas</w:t>
      </w:r>
      <w:r w:rsidRPr="00CE184E">
        <w:rPr>
          <w:color w:val="000000" w:themeColor="text1"/>
        </w:rPr>
        <w:t xml:space="preserve"> por médicos não especialistas, sendo esta separada entre a quantidade de atendimentos sendo feitos por médicos de segundo grau de especialidade e aqueles de terceiro grau</w:t>
      </w:r>
      <w:r w:rsidR="0003730F" w:rsidRPr="00CE184E">
        <w:rPr>
          <w:color w:val="000000" w:themeColor="text1"/>
        </w:rPr>
        <w:t>.</w:t>
      </w:r>
      <w:r w:rsidRPr="00CE184E">
        <w:rPr>
          <w:color w:val="000000" w:themeColor="text1"/>
        </w:rPr>
        <w:t xml:space="preserve"> </w:t>
      </w:r>
      <w:commentRangeEnd w:id="15"/>
      <w:r w:rsidR="00480177" w:rsidRPr="00CE184E">
        <w:rPr>
          <w:rStyle w:val="Refdecomentrio"/>
          <w:color w:val="000000" w:themeColor="text1"/>
        </w:rPr>
        <w:commentReference w:id="15"/>
      </w:r>
    </w:p>
    <w:p w14:paraId="5C8DE8C1" w14:textId="77777777" w:rsidR="006C44B2" w:rsidRPr="00CE184E" w:rsidRDefault="006C44B2" w:rsidP="00CC2F21">
      <w:pPr>
        <w:widowControl w:val="0"/>
        <w:spacing w:before="168" w:line="360" w:lineRule="auto"/>
        <w:ind w:leftChars="567" w:left="1247" w:right="539" w:firstLine="567"/>
        <w:jc w:val="both"/>
        <w:rPr>
          <w:color w:val="000000" w:themeColor="text1"/>
        </w:rPr>
      </w:pPr>
    </w:p>
    <w:p w14:paraId="4B270FAD" w14:textId="77777777" w:rsidR="00F06E46" w:rsidRPr="00CE184E" w:rsidRDefault="00F06E46" w:rsidP="00F50F46">
      <w:pPr>
        <w:rPr>
          <w:color w:val="000000" w:themeColor="text1"/>
        </w:rPr>
      </w:pPr>
      <w:r w:rsidRPr="00CE184E">
        <w:rPr>
          <w:color w:val="000000" w:themeColor="text1"/>
        </w:rPr>
        <w:br w:type="page"/>
      </w:r>
    </w:p>
    <w:p w14:paraId="34913857" w14:textId="77777777" w:rsidR="000C702C" w:rsidRPr="00CE184E" w:rsidRDefault="00E728B8" w:rsidP="00F50F46">
      <w:pPr>
        <w:pStyle w:val="Ttulo1"/>
        <w:rPr>
          <w:rFonts w:ascii="Times New Roman" w:hAnsi="Times New Roman" w:cs="Times New Roman"/>
          <w:color w:val="000000" w:themeColor="text1"/>
          <w:sz w:val="20"/>
          <w:szCs w:val="20"/>
        </w:rPr>
      </w:pPr>
      <w:r w:rsidRPr="00CE184E">
        <w:rPr>
          <w:rFonts w:ascii="Times New Roman" w:eastAsia="Arial" w:hAnsi="Times New Roman" w:cs="Times New Roman"/>
          <w:color w:val="000000" w:themeColor="text1"/>
        </w:rPr>
        <w:lastRenderedPageBreak/>
        <w:t>3</w:t>
      </w:r>
      <w:r w:rsidRPr="00CE184E">
        <w:rPr>
          <w:rFonts w:ascii="Times New Roman" w:hAnsi="Times New Roman" w:cs="Times New Roman"/>
          <w:color w:val="000000" w:themeColor="text1"/>
          <w:sz w:val="20"/>
          <w:szCs w:val="20"/>
        </w:rPr>
        <w:tab/>
      </w:r>
      <w:r w:rsidR="00F50F46" w:rsidRPr="00CE184E">
        <w:rPr>
          <w:rFonts w:ascii="Times New Roman" w:eastAsia="Arial" w:hAnsi="Times New Roman" w:cs="Times New Roman"/>
          <w:color w:val="000000" w:themeColor="text1"/>
        </w:rPr>
        <w:t>Tecnologias Utilizadas</w:t>
      </w:r>
    </w:p>
    <w:p w14:paraId="422B28F0" w14:textId="77777777" w:rsidR="000C702C" w:rsidRPr="0030668F" w:rsidRDefault="000C702C">
      <w:pPr>
        <w:spacing w:line="170" w:lineRule="exact"/>
        <w:rPr>
          <w:color w:val="000000" w:themeColor="text1"/>
          <w:sz w:val="20"/>
          <w:szCs w:val="20"/>
        </w:rPr>
      </w:pPr>
    </w:p>
    <w:p w14:paraId="0CCE5608" w14:textId="65B72389" w:rsidR="00E22133" w:rsidRPr="0030668F" w:rsidRDefault="007164EF" w:rsidP="00CC2F21">
      <w:pPr>
        <w:spacing w:line="360" w:lineRule="auto"/>
        <w:ind w:leftChars="567" w:left="1247" w:right="539" w:firstLine="567"/>
        <w:jc w:val="both"/>
        <w:rPr>
          <w:rFonts w:eastAsia="Arial"/>
          <w:color w:val="000000" w:themeColor="text1"/>
        </w:rPr>
      </w:pPr>
      <w:r w:rsidRPr="0030668F">
        <w:rPr>
          <w:rFonts w:eastAsia="Arial"/>
          <w:color w:val="000000" w:themeColor="text1"/>
        </w:rPr>
        <w:t>O fluxo de tradução do modelo utiliz</w:t>
      </w:r>
      <w:r w:rsidR="0007524E" w:rsidRPr="0030668F">
        <w:rPr>
          <w:rFonts w:eastAsia="Arial"/>
          <w:color w:val="000000" w:themeColor="text1"/>
        </w:rPr>
        <w:t>ou</w:t>
      </w:r>
      <w:r w:rsidRPr="0030668F">
        <w:rPr>
          <w:rFonts w:eastAsia="Arial"/>
          <w:color w:val="000000" w:themeColor="text1"/>
        </w:rPr>
        <w:t xml:space="preserve"> diversas ferramentas, começando pelo </w:t>
      </w:r>
      <w:r w:rsidR="0065211C" w:rsidRPr="0030668F">
        <w:rPr>
          <w:rFonts w:eastAsia="Arial"/>
          <w:color w:val="000000" w:themeColor="text1"/>
        </w:rPr>
        <w:t>MATLAB</w:t>
      </w:r>
      <w:r w:rsidRPr="0030668F">
        <w:rPr>
          <w:rFonts w:eastAsia="Arial"/>
          <w:color w:val="000000" w:themeColor="text1"/>
        </w:rPr>
        <w:t xml:space="preserve"> Coder que permite a tradução automática de um código </w:t>
      </w:r>
      <w:r w:rsidR="0065211C" w:rsidRPr="0030668F">
        <w:rPr>
          <w:rFonts w:eastAsia="Arial"/>
          <w:color w:val="000000" w:themeColor="text1"/>
        </w:rPr>
        <w:t>MATLAB</w:t>
      </w:r>
      <w:r w:rsidRPr="0030668F">
        <w:rPr>
          <w:rFonts w:eastAsia="Arial"/>
          <w:color w:val="000000" w:themeColor="text1"/>
        </w:rPr>
        <w:t xml:space="preserve"> para C, seguido do compilador GCC para poder gerar uma biblioteca compartilhável a partir do código C em questão, e</w:t>
      </w:r>
      <w:r w:rsidR="00480177" w:rsidRPr="0030668F">
        <w:rPr>
          <w:rFonts w:eastAsia="Arial"/>
          <w:color w:val="000000" w:themeColor="text1"/>
        </w:rPr>
        <w:t>,</w:t>
      </w:r>
      <w:r w:rsidRPr="0030668F">
        <w:rPr>
          <w:rFonts w:eastAsia="Arial"/>
          <w:color w:val="000000" w:themeColor="text1"/>
        </w:rPr>
        <w:t xml:space="preserve"> finalmente, o </w:t>
      </w:r>
      <w:r w:rsidR="0065211C" w:rsidRPr="0030668F">
        <w:rPr>
          <w:rFonts w:eastAsia="Arial"/>
          <w:color w:val="000000" w:themeColor="text1"/>
        </w:rPr>
        <w:t>Python</w:t>
      </w:r>
      <w:r w:rsidRPr="0030668F">
        <w:rPr>
          <w:rFonts w:eastAsia="Arial"/>
          <w:color w:val="000000" w:themeColor="text1"/>
        </w:rPr>
        <w:t xml:space="preserve">, </w:t>
      </w:r>
      <w:r w:rsidR="003F220E" w:rsidRPr="0030668F">
        <w:rPr>
          <w:rFonts w:eastAsia="Arial"/>
          <w:color w:val="000000" w:themeColor="text1"/>
        </w:rPr>
        <w:t>onde</w:t>
      </w:r>
      <w:r w:rsidRPr="0030668F">
        <w:rPr>
          <w:rFonts w:eastAsia="Arial"/>
          <w:color w:val="000000" w:themeColor="text1"/>
        </w:rPr>
        <w:t xml:space="preserve"> a biblioteca CTypes permite a leitura da biblioteca exportada e o Flask permite a criação da interface em si utilizando o código </w:t>
      </w:r>
      <w:r w:rsidR="0065211C" w:rsidRPr="0030668F">
        <w:rPr>
          <w:rFonts w:eastAsia="Arial"/>
          <w:color w:val="000000" w:themeColor="text1"/>
        </w:rPr>
        <w:t>Python</w:t>
      </w:r>
      <w:r w:rsidRPr="0030668F">
        <w:rPr>
          <w:rFonts w:eastAsia="Arial"/>
          <w:color w:val="000000" w:themeColor="text1"/>
        </w:rPr>
        <w:t>.</w:t>
      </w:r>
    </w:p>
    <w:p w14:paraId="62C73863" w14:textId="77777777" w:rsidR="007164EF" w:rsidRPr="0030668F" w:rsidRDefault="007164EF">
      <w:pPr>
        <w:spacing w:line="377" w:lineRule="auto"/>
        <w:ind w:left="560" w:right="540" w:firstLine="566"/>
        <w:jc w:val="both"/>
        <w:rPr>
          <w:rFonts w:eastAsia="Arial"/>
          <w:color w:val="000000" w:themeColor="text1"/>
        </w:rPr>
      </w:pPr>
      <w:commentRangeStart w:id="16"/>
      <w:r w:rsidRPr="0030668F">
        <w:rPr>
          <w:rFonts w:eastAsia="Arial"/>
          <w:color w:val="000000" w:themeColor="text1"/>
          <w:highlight w:val="red"/>
        </w:rPr>
        <w:t>Gráfico</w:t>
      </w:r>
    </w:p>
    <w:p w14:paraId="0FCB12BF" w14:textId="77777777" w:rsidR="00F06E46" w:rsidRPr="0030668F" w:rsidRDefault="00F06E46" w:rsidP="00F06E46">
      <w:pPr>
        <w:pStyle w:val="PargrafodaLista"/>
        <w:numPr>
          <w:ilvl w:val="0"/>
          <w:numId w:val="41"/>
        </w:numPr>
        <w:rPr>
          <w:color w:val="000000" w:themeColor="text1"/>
          <w:sz w:val="24"/>
          <w:szCs w:val="24"/>
          <w:highlight w:val="red"/>
        </w:rPr>
      </w:pPr>
      <w:r w:rsidRPr="0030668F">
        <w:rPr>
          <w:color w:val="000000" w:themeColor="text1"/>
          <w:sz w:val="24"/>
          <w:szCs w:val="24"/>
          <w:highlight w:val="red"/>
        </w:rPr>
        <w:t>Para cada tecnologia, exemplos de utilização</w:t>
      </w:r>
      <w:commentRangeEnd w:id="16"/>
      <w:r w:rsidR="00480177" w:rsidRPr="0030668F">
        <w:rPr>
          <w:rStyle w:val="Refdecomentrio"/>
          <w:color w:val="000000" w:themeColor="text1"/>
        </w:rPr>
        <w:commentReference w:id="16"/>
      </w:r>
    </w:p>
    <w:p w14:paraId="7C9AE89F" w14:textId="77777777" w:rsidR="00F06E46" w:rsidRPr="0030668F" w:rsidRDefault="00F06E46">
      <w:pPr>
        <w:spacing w:line="377" w:lineRule="auto"/>
        <w:ind w:left="560" w:right="540" w:firstLine="566"/>
        <w:jc w:val="both"/>
        <w:rPr>
          <w:rFonts w:eastAsia="Arial"/>
          <w:color w:val="000000" w:themeColor="text1"/>
        </w:rPr>
      </w:pPr>
    </w:p>
    <w:p w14:paraId="5DDB27A7" w14:textId="77777777" w:rsidR="007164EF" w:rsidRPr="0030668F" w:rsidRDefault="007164EF" w:rsidP="007164EF">
      <w:pPr>
        <w:spacing w:line="231" w:lineRule="exact"/>
        <w:rPr>
          <w:color w:val="000000" w:themeColor="text1"/>
          <w:sz w:val="20"/>
          <w:szCs w:val="20"/>
        </w:rPr>
      </w:pPr>
    </w:p>
    <w:p w14:paraId="3B8D104E" w14:textId="77777777" w:rsidR="007164EF" w:rsidRPr="0030668F" w:rsidRDefault="007164EF" w:rsidP="007164EF">
      <w:pPr>
        <w:pStyle w:val="Ttulo2"/>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3.1</w:t>
      </w:r>
      <w:r w:rsidRPr="0030668F">
        <w:rPr>
          <w:rFonts w:ascii="Times New Roman" w:eastAsia="Arial" w:hAnsi="Times New Roman" w:cs="Times New Roman"/>
          <w:color w:val="000000" w:themeColor="text1"/>
        </w:rPr>
        <w:tab/>
      </w:r>
      <w:r w:rsidR="0065211C" w:rsidRPr="0030668F">
        <w:rPr>
          <w:rFonts w:ascii="Times New Roman" w:eastAsia="Arial" w:hAnsi="Times New Roman" w:cs="Times New Roman"/>
          <w:color w:val="000000" w:themeColor="text1"/>
        </w:rPr>
        <w:t>MATLAB</w:t>
      </w:r>
      <w:r w:rsidRPr="0030668F">
        <w:rPr>
          <w:rFonts w:ascii="Times New Roman" w:eastAsia="Arial" w:hAnsi="Times New Roman" w:cs="Times New Roman"/>
          <w:color w:val="000000" w:themeColor="text1"/>
        </w:rPr>
        <w:t xml:space="preserve"> Coder</w:t>
      </w:r>
    </w:p>
    <w:p w14:paraId="2DB7439F" w14:textId="77777777" w:rsidR="00DC4D87" w:rsidRPr="0030668F" w:rsidRDefault="007A6BFD" w:rsidP="00CC2F21">
      <w:pPr>
        <w:spacing w:line="360" w:lineRule="auto"/>
        <w:ind w:leftChars="567" w:left="1247" w:right="539" w:firstLine="567"/>
        <w:jc w:val="both"/>
        <w:rPr>
          <w:color w:val="000000" w:themeColor="text1"/>
        </w:rPr>
      </w:pPr>
      <w:r w:rsidRPr="0030668F">
        <w:rPr>
          <w:color w:val="000000" w:themeColor="text1"/>
        </w:rPr>
        <w:t xml:space="preserve">O </w:t>
      </w:r>
      <w:r w:rsidR="0065211C" w:rsidRPr="0030668F">
        <w:rPr>
          <w:color w:val="000000" w:themeColor="text1"/>
        </w:rPr>
        <w:t>MATLAB</w:t>
      </w:r>
      <w:r w:rsidRPr="0030668F">
        <w:rPr>
          <w:color w:val="000000" w:themeColor="text1"/>
        </w:rPr>
        <w:t xml:space="preserve"> Coder [3] é uma ferramenta comercial da empresa MathWorks que permite a tradução automática de um código </w:t>
      </w:r>
      <w:r w:rsidR="0065211C" w:rsidRPr="0030668F">
        <w:rPr>
          <w:color w:val="000000" w:themeColor="text1"/>
        </w:rPr>
        <w:t>MATLAB</w:t>
      </w:r>
      <w:r w:rsidRPr="0030668F">
        <w:rPr>
          <w:color w:val="000000" w:themeColor="text1"/>
        </w:rPr>
        <w:t xml:space="preserve"> para um código C ou C++, permitindo a utilização do código em outros projetos e sem a necessidade de uma licença </w:t>
      </w:r>
      <w:r w:rsidR="0065211C" w:rsidRPr="0030668F">
        <w:rPr>
          <w:color w:val="000000" w:themeColor="text1"/>
        </w:rPr>
        <w:t>MATLAB</w:t>
      </w:r>
      <w:r w:rsidRPr="0030668F">
        <w:rPr>
          <w:color w:val="000000" w:themeColor="text1"/>
        </w:rPr>
        <w:t xml:space="preserve"> para executar o código, ele permite também a geração de um código MEX pré-compilado com o objetivo de que ele terá um tempo de execução menor do que o código original, faceta da aplicação que não será explorada ao longo do texto.</w:t>
      </w:r>
      <w:r w:rsidR="00DC4D87" w:rsidRPr="0030668F">
        <w:rPr>
          <w:color w:val="000000" w:themeColor="text1"/>
        </w:rPr>
        <w:t xml:space="preserve"> A utilização dessa ferramenta se dá em diversos passos. É necessário:</w:t>
      </w:r>
    </w:p>
    <w:p w14:paraId="6AAA08F2" w14:textId="77777777" w:rsidR="00FC0C5C" w:rsidRPr="0030668F" w:rsidRDefault="00DC4D87" w:rsidP="0007524E">
      <w:pPr>
        <w:pStyle w:val="PargrafodaLista"/>
        <w:numPr>
          <w:ilvl w:val="2"/>
          <w:numId w:val="46"/>
        </w:numPr>
        <w:spacing w:line="360" w:lineRule="auto"/>
        <w:ind w:leftChars="567" w:left="1247" w:right="539" w:firstLine="567"/>
        <w:jc w:val="both"/>
        <w:rPr>
          <w:color w:val="000000" w:themeColor="text1"/>
        </w:rPr>
      </w:pPr>
      <w:r w:rsidRPr="0030668F">
        <w:rPr>
          <w:color w:val="000000" w:themeColor="text1"/>
        </w:rPr>
        <w:t>Definir quais serão as possíveis funções de entrada do código</w:t>
      </w:r>
      <w:r w:rsidR="00FC0C5C" w:rsidRPr="0030668F">
        <w:rPr>
          <w:color w:val="000000" w:themeColor="text1"/>
        </w:rPr>
        <w:t>.</w:t>
      </w:r>
    </w:p>
    <w:p w14:paraId="1826121E" w14:textId="77777777" w:rsidR="00DC4D87" w:rsidRPr="0030668F" w:rsidRDefault="00FC0C5C" w:rsidP="00FC0C5C">
      <w:pPr>
        <w:spacing w:line="377" w:lineRule="auto"/>
        <w:ind w:right="540"/>
        <w:jc w:val="both"/>
        <w:rPr>
          <w:color w:val="000000" w:themeColor="text1"/>
          <w:sz w:val="20"/>
          <w:szCs w:val="20"/>
        </w:rPr>
      </w:pPr>
      <w:r w:rsidRPr="0030668F">
        <w:rPr>
          <w:noProof/>
          <w:color w:val="000000" w:themeColor="text1"/>
        </w:rPr>
        <w:drawing>
          <wp:inline distT="0" distB="0" distL="0" distR="0" wp14:anchorId="0FD6477B" wp14:editId="2A80EF09">
            <wp:extent cx="5612130" cy="2216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21615"/>
                    </a:xfrm>
                    <a:prstGeom prst="rect">
                      <a:avLst/>
                    </a:prstGeom>
                  </pic:spPr>
                </pic:pic>
              </a:graphicData>
            </a:graphic>
          </wp:inline>
        </w:drawing>
      </w:r>
    </w:p>
    <w:p w14:paraId="0791D973" w14:textId="77777777" w:rsidR="0065211C" w:rsidRPr="0030668F" w:rsidRDefault="0065211C" w:rsidP="0007524E">
      <w:pPr>
        <w:spacing w:line="360" w:lineRule="auto"/>
        <w:ind w:leftChars="567" w:left="1247" w:right="539" w:firstLine="567"/>
        <w:jc w:val="center"/>
        <w:rPr>
          <w:color w:val="000000" w:themeColor="text1"/>
        </w:rPr>
      </w:pPr>
      <w:r w:rsidRPr="0030668F">
        <w:rPr>
          <w:color w:val="000000" w:themeColor="text1"/>
        </w:rPr>
        <w:t xml:space="preserve">Figura </w:t>
      </w:r>
      <w:r w:rsidRPr="0030668F">
        <w:rPr>
          <w:color w:val="000000" w:themeColor="text1"/>
          <w:highlight w:val="red"/>
        </w:rPr>
        <w:t>x</w:t>
      </w:r>
      <w:r w:rsidRPr="0030668F">
        <w:rPr>
          <w:color w:val="000000" w:themeColor="text1"/>
        </w:rPr>
        <w:t xml:space="preserve"> – Primeira etapa do processo de utilização do MATLAB Coder</w:t>
      </w:r>
    </w:p>
    <w:p w14:paraId="014FCE5F" w14:textId="77777777" w:rsidR="00DC4D87" w:rsidRPr="0030668F" w:rsidRDefault="00DC4D87" w:rsidP="0007524E">
      <w:pPr>
        <w:spacing w:line="360" w:lineRule="auto"/>
        <w:ind w:leftChars="567" w:left="1247" w:right="539" w:firstLine="567"/>
        <w:jc w:val="both"/>
        <w:rPr>
          <w:color w:val="000000" w:themeColor="text1"/>
        </w:rPr>
      </w:pPr>
      <w:r w:rsidRPr="0030668F">
        <w:rPr>
          <w:color w:val="000000" w:themeColor="text1"/>
        </w:rPr>
        <w:t>Por ser uma linguagem interpretada, multi-paradigma [</w:t>
      </w:r>
      <w:r w:rsidR="00E84B1D" w:rsidRPr="0030668F">
        <w:rPr>
          <w:color w:val="000000" w:themeColor="text1"/>
        </w:rPr>
        <w:t>4</w:t>
      </w:r>
      <w:r w:rsidRPr="0030668F">
        <w:rPr>
          <w:color w:val="000000" w:themeColor="text1"/>
        </w:rPr>
        <w:t>]</w:t>
      </w:r>
      <w:r w:rsidR="00E84B1D" w:rsidRPr="0030668F">
        <w:rPr>
          <w:color w:val="000000" w:themeColor="text1"/>
        </w:rPr>
        <w:t xml:space="preserve"> o </w:t>
      </w:r>
      <w:r w:rsidR="0065211C" w:rsidRPr="0030668F">
        <w:rPr>
          <w:color w:val="000000" w:themeColor="text1"/>
        </w:rPr>
        <w:t>MATLAB</w:t>
      </w:r>
      <w:r w:rsidR="00E84B1D" w:rsidRPr="0030668F">
        <w:rPr>
          <w:color w:val="000000" w:themeColor="text1"/>
        </w:rPr>
        <w:t xml:space="preserve"> permite a execução das funções em ordem qualquer, permitindo que o usuário chame as funções no momento que achar necessário, sem uma ordem pré-estabelecida descrita em código. Sendo assim, é necessário realizar certas inicializações nas funções de entrada que não serão necessárias nas outras quando o fluxo de execução for descrito na linguagem C</w:t>
      </w:r>
    </w:p>
    <w:p w14:paraId="6DACD1D3" w14:textId="77777777" w:rsidR="00FC0C5C" w:rsidRPr="0030668F" w:rsidRDefault="00FC0C5C" w:rsidP="0007524E">
      <w:pPr>
        <w:spacing w:line="360" w:lineRule="auto"/>
        <w:ind w:leftChars="567" w:left="1247" w:right="539" w:firstLine="567"/>
        <w:jc w:val="both"/>
        <w:rPr>
          <w:color w:val="000000" w:themeColor="text1"/>
        </w:rPr>
      </w:pPr>
    </w:p>
    <w:p w14:paraId="19FA7827" w14:textId="77777777" w:rsidR="007A6BFD" w:rsidRPr="0030668F" w:rsidRDefault="00DC4D87" w:rsidP="0007524E">
      <w:pPr>
        <w:pStyle w:val="PargrafodaLista"/>
        <w:numPr>
          <w:ilvl w:val="2"/>
          <w:numId w:val="46"/>
        </w:numPr>
        <w:spacing w:line="360" w:lineRule="auto"/>
        <w:ind w:leftChars="567" w:left="1247" w:right="539" w:firstLine="567"/>
        <w:jc w:val="both"/>
        <w:rPr>
          <w:color w:val="000000" w:themeColor="text1"/>
        </w:rPr>
      </w:pPr>
      <w:r w:rsidRPr="0030668F">
        <w:rPr>
          <w:color w:val="000000" w:themeColor="text1"/>
        </w:rPr>
        <w:t xml:space="preserve">Determinar o tamanho de cada uma das variáveis a serem passadas como parâmetro. </w:t>
      </w:r>
    </w:p>
    <w:p w14:paraId="38E02FC8" w14:textId="77777777" w:rsidR="00FC0C5C" w:rsidRPr="0030668F" w:rsidRDefault="00FC0C5C" w:rsidP="00FC0C5C">
      <w:pPr>
        <w:spacing w:line="377" w:lineRule="auto"/>
        <w:ind w:right="540"/>
        <w:jc w:val="both"/>
        <w:rPr>
          <w:color w:val="000000" w:themeColor="text1"/>
          <w:sz w:val="20"/>
          <w:szCs w:val="20"/>
        </w:rPr>
      </w:pPr>
      <w:r w:rsidRPr="0030668F">
        <w:rPr>
          <w:noProof/>
          <w:color w:val="000000" w:themeColor="text1"/>
        </w:rPr>
        <w:drawing>
          <wp:inline distT="0" distB="0" distL="0" distR="0" wp14:anchorId="2F5EEC56" wp14:editId="679D5E54">
            <wp:extent cx="5612130" cy="215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15900"/>
                    </a:xfrm>
                    <a:prstGeom prst="rect">
                      <a:avLst/>
                    </a:prstGeom>
                  </pic:spPr>
                </pic:pic>
              </a:graphicData>
            </a:graphic>
          </wp:inline>
        </w:drawing>
      </w:r>
    </w:p>
    <w:p w14:paraId="0B95EDAA" w14:textId="77777777" w:rsidR="0065211C" w:rsidRPr="0030668F" w:rsidRDefault="0065211C" w:rsidP="0065211C">
      <w:pPr>
        <w:spacing w:line="377" w:lineRule="auto"/>
        <w:ind w:right="540"/>
        <w:jc w:val="center"/>
        <w:rPr>
          <w:color w:val="000000" w:themeColor="text1"/>
          <w:sz w:val="20"/>
          <w:szCs w:val="20"/>
        </w:rPr>
      </w:pPr>
      <w:r w:rsidRPr="0030668F">
        <w:rPr>
          <w:color w:val="000000" w:themeColor="text1"/>
          <w:sz w:val="20"/>
          <w:szCs w:val="20"/>
        </w:rPr>
        <w:t xml:space="preserve">Figura </w:t>
      </w:r>
      <w:r w:rsidRPr="0030668F">
        <w:rPr>
          <w:color w:val="000000" w:themeColor="text1"/>
          <w:sz w:val="20"/>
          <w:szCs w:val="20"/>
          <w:highlight w:val="red"/>
        </w:rPr>
        <w:t>x</w:t>
      </w:r>
      <w:r w:rsidRPr="0030668F">
        <w:rPr>
          <w:color w:val="000000" w:themeColor="text1"/>
          <w:sz w:val="20"/>
          <w:szCs w:val="20"/>
        </w:rPr>
        <w:t xml:space="preserve"> – Segunda etapa do processo de utilização do MATLAB Coder</w:t>
      </w:r>
    </w:p>
    <w:p w14:paraId="11CB5CB7" w14:textId="77777777" w:rsidR="00E84B1D" w:rsidRPr="0030668F" w:rsidRDefault="00E84B1D" w:rsidP="0007524E">
      <w:pPr>
        <w:spacing w:line="360" w:lineRule="auto"/>
        <w:ind w:leftChars="567" w:left="1247" w:right="539" w:firstLine="567"/>
        <w:jc w:val="both"/>
        <w:rPr>
          <w:color w:val="000000" w:themeColor="text1"/>
        </w:rPr>
      </w:pPr>
      <w:r w:rsidRPr="0030668F">
        <w:rPr>
          <w:color w:val="000000" w:themeColor="text1"/>
        </w:rPr>
        <w:t xml:space="preserve">O </w:t>
      </w:r>
      <w:r w:rsidR="0065211C" w:rsidRPr="0030668F">
        <w:rPr>
          <w:color w:val="000000" w:themeColor="text1"/>
        </w:rPr>
        <w:t>MATLAB</w:t>
      </w:r>
      <w:r w:rsidRPr="0030668F">
        <w:rPr>
          <w:color w:val="000000" w:themeColor="text1"/>
        </w:rPr>
        <w:t>, por padrão, considera todas as variáveis como matrizes n-dimensionais com dimensão variável. Entretanto, p</w:t>
      </w:r>
      <w:r w:rsidR="0085679E" w:rsidRPr="0030668F">
        <w:rPr>
          <w:color w:val="000000" w:themeColor="text1"/>
        </w:rPr>
        <w:t>el</w:t>
      </w:r>
      <w:r w:rsidRPr="0030668F">
        <w:rPr>
          <w:color w:val="000000" w:themeColor="text1"/>
        </w:rPr>
        <w:t>a linguagem C tratar de forma altamente diferente variáveis de dimensão fixa</w:t>
      </w:r>
      <w:r w:rsidR="0085679E" w:rsidRPr="0030668F">
        <w:rPr>
          <w:color w:val="000000" w:themeColor="text1"/>
        </w:rPr>
        <w:t xml:space="preserve"> e variável no cabeçalho de suas funções, é necessário antes de qualquer passagem pelo código a determinação de quais serão os tamanhos de cada uma das variáveis utilizadas </w:t>
      </w:r>
      <w:r w:rsidR="0085679E" w:rsidRPr="0030668F">
        <w:rPr>
          <w:color w:val="000000" w:themeColor="text1"/>
        </w:rPr>
        <w:lastRenderedPageBreak/>
        <w:t>como parâmetro, incluindo o número de dimensões e o tamanho de cada dimensão no caso dela ter um tamanho fixo.</w:t>
      </w:r>
    </w:p>
    <w:p w14:paraId="41B096AC" w14:textId="77777777" w:rsidR="0085679E" w:rsidRPr="0030668F" w:rsidRDefault="0085679E" w:rsidP="0007524E">
      <w:pPr>
        <w:spacing w:line="360" w:lineRule="auto"/>
        <w:ind w:leftChars="567" w:left="1247" w:right="539" w:firstLine="567"/>
        <w:jc w:val="both"/>
        <w:rPr>
          <w:color w:val="000000" w:themeColor="text1"/>
        </w:rPr>
      </w:pPr>
      <w:r w:rsidRPr="0030668F">
        <w:rPr>
          <w:color w:val="000000" w:themeColor="text1"/>
        </w:rPr>
        <w:t xml:space="preserve">A ferramenta </w:t>
      </w:r>
      <w:r w:rsidR="0065211C" w:rsidRPr="0030668F">
        <w:rPr>
          <w:color w:val="000000" w:themeColor="text1"/>
        </w:rPr>
        <w:t>MATLAB</w:t>
      </w:r>
      <w:r w:rsidRPr="0030668F">
        <w:rPr>
          <w:color w:val="000000" w:themeColor="text1"/>
        </w:rPr>
        <w:t xml:space="preserve"> Coder provê uma certa ajuda nesse aspecto, com sugestões de tamanho para os parâmetros de acordo com uma execução do modelo. Essas sugestões, entretanto, tendem a não identificar quando o tamanho de uma variável é variável, utilizando simplesmente um dos tamanhos possíveis dado </w:t>
      </w:r>
      <w:r w:rsidR="0015070B" w:rsidRPr="0030668F">
        <w:rPr>
          <w:color w:val="000000" w:themeColor="text1"/>
        </w:rPr>
        <w:t>o arquivo de teste.</w:t>
      </w:r>
    </w:p>
    <w:p w14:paraId="2E91152F" w14:textId="77777777" w:rsidR="0015070B" w:rsidRPr="0030668F" w:rsidRDefault="0015070B" w:rsidP="0007524E">
      <w:pPr>
        <w:pStyle w:val="PargrafodaLista"/>
        <w:numPr>
          <w:ilvl w:val="2"/>
          <w:numId w:val="46"/>
        </w:numPr>
        <w:spacing w:line="360" w:lineRule="auto"/>
        <w:ind w:leftChars="567" w:left="1247" w:right="539" w:firstLine="567"/>
        <w:jc w:val="both"/>
        <w:rPr>
          <w:color w:val="000000" w:themeColor="text1"/>
        </w:rPr>
      </w:pPr>
      <w:r w:rsidRPr="0030668F">
        <w:rPr>
          <w:color w:val="000000" w:themeColor="text1"/>
        </w:rPr>
        <w:t>Verificar e consertar problemas de execução</w:t>
      </w:r>
    </w:p>
    <w:p w14:paraId="0EE6779B" w14:textId="77777777" w:rsidR="00FC0C5C" w:rsidRPr="0030668F" w:rsidRDefault="00FC0C5C" w:rsidP="00FC0C5C">
      <w:pPr>
        <w:spacing w:line="377" w:lineRule="auto"/>
        <w:ind w:right="540"/>
        <w:jc w:val="both"/>
        <w:rPr>
          <w:color w:val="000000" w:themeColor="text1"/>
          <w:sz w:val="20"/>
          <w:szCs w:val="20"/>
        </w:rPr>
      </w:pPr>
      <w:r w:rsidRPr="0030668F">
        <w:rPr>
          <w:noProof/>
          <w:color w:val="000000" w:themeColor="text1"/>
        </w:rPr>
        <w:drawing>
          <wp:inline distT="0" distB="0" distL="0" distR="0" wp14:anchorId="1B38BA79" wp14:editId="6A567465">
            <wp:extent cx="5612130" cy="2349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34950"/>
                    </a:xfrm>
                    <a:prstGeom prst="rect">
                      <a:avLst/>
                    </a:prstGeom>
                  </pic:spPr>
                </pic:pic>
              </a:graphicData>
            </a:graphic>
          </wp:inline>
        </w:drawing>
      </w:r>
    </w:p>
    <w:p w14:paraId="3A872C62" w14:textId="77777777" w:rsidR="0065211C" w:rsidRPr="0030668F" w:rsidRDefault="0065211C" w:rsidP="0065211C">
      <w:pPr>
        <w:spacing w:line="377" w:lineRule="auto"/>
        <w:ind w:right="540"/>
        <w:jc w:val="center"/>
        <w:rPr>
          <w:color w:val="000000" w:themeColor="text1"/>
          <w:sz w:val="20"/>
          <w:szCs w:val="20"/>
        </w:rPr>
      </w:pPr>
      <w:r w:rsidRPr="0030668F">
        <w:rPr>
          <w:color w:val="000000" w:themeColor="text1"/>
          <w:sz w:val="20"/>
          <w:szCs w:val="20"/>
        </w:rPr>
        <w:t xml:space="preserve">Figura </w:t>
      </w:r>
      <w:r w:rsidRPr="0030668F">
        <w:rPr>
          <w:color w:val="000000" w:themeColor="text1"/>
          <w:sz w:val="20"/>
          <w:szCs w:val="20"/>
          <w:highlight w:val="red"/>
        </w:rPr>
        <w:t>x</w:t>
      </w:r>
      <w:r w:rsidRPr="0030668F">
        <w:rPr>
          <w:color w:val="000000" w:themeColor="text1"/>
          <w:sz w:val="20"/>
          <w:szCs w:val="20"/>
        </w:rPr>
        <w:t xml:space="preserve"> – Terceira etapa do processo de utilização do MATLAB Coder</w:t>
      </w:r>
    </w:p>
    <w:p w14:paraId="6EBE727B" w14:textId="77777777" w:rsidR="0065211C" w:rsidRPr="0030668F" w:rsidRDefault="0065211C" w:rsidP="00FC0C5C">
      <w:pPr>
        <w:spacing w:line="377" w:lineRule="auto"/>
        <w:ind w:right="540"/>
        <w:jc w:val="both"/>
        <w:rPr>
          <w:color w:val="000000" w:themeColor="text1"/>
          <w:sz w:val="20"/>
          <w:szCs w:val="20"/>
        </w:rPr>
      </w:pPr>
    </w:p>
    <w:p w14:paraId="1B3AD272" w14:textId="77777777" w:rsidR="0015070B" w:rsidRPr="0030668F" w:rsidRDefault="0015070B" w:rsidP="0007524E">
      <w:pPr>
        <w:spacing w:line="360" w:lineRule="auto"/>
        <w:ind w:leftChars="567" w:left="1247" w:right="539" w:firstLine="567"/>
        <w:jc w:val="both"/>
        <w:rPr>
          <w:color w:val="000000" w:themeColor="text1"/>
        </w:rPr>
      </w:pPr>
      <w:r w:rsidRPr="0030668F">
        <w:rPr>
          <w:color w:val="000000" w:themeColor="text1"/>
        </w:rPr>
        <w:t xml:space="preserve">Dadas as diversas facilidades proporcionadas pelo </w:t>
      </w:r>
      <w:r w:rsidR="0065211C" w:rsidRPr="0030668F">
        <w:rPr>
          <w:color w:val="000000" w:themeColor="text1"/>
        </w:rPr>
        <w:t>MATLAB</w:t>
      </w:r>
      <w:r w:rsidRPr="0030668F">
        <w:rPr>
          <w:color w:val="000000" w:themeColor="text1"/>
        </w:rPr>
        <w:t xml:space="preserve"> como uma linguagem de mais alto nível, é impossível a tradução direta da maior parte dos códigos feitos nel</w:t>
      </w:r>
      <w:r w:rsidR="003F220E" w:rsidRPr="0030668F">
        <w:rPr>
          <w:color w:val="000000" w:themeColor="text1"/>
        </w:rPr>
        <w:t>a para o C. Por exemplo, um trech</w:t>
      </w:r>
      <w:r w:rsidRPr="0030668F">
        <w:rPr>
          <w:color w:val="000000" w:themeColor="text1"/>
        </w:rPr>
        <w:t xml:space="preserve">o de código do </w:t>
      </w:r>
      <w:r w:rsidR="0065211C" w:rsidRPr="0030668F">
        <w:rPr>
          <w:color w:val="000000" w:themeColor="text1"/>
        </w:rPr>
        <w:t>MATLAB</w:t>
      </w:r>
      <w:r w:rsidR="003F220E" w:rsidRPr="0030668F">
        <w:rPr>
          <w:color w:val="000000" w:themeColor="text1"/>
        </w:rPr>
        <w:t xml:space="preserve"> pode</w:t>
      </w:r>
      <w:r w:rsidRPr="0030668F">
        <w:rPr>
          <w:color w:val="000000" w:themeColor="text1"/>
        </w:rPr>
        <w:t xml:space="preserve"> ser interpretado de forma diferente dep</w:t>
      </w:r>
      <w:r w:rsidR="003F220E" w:rsidRPr="0030668F">
        <w:rPr>
          <w:color w:val="000000" w:themeColor="text1"/>
        </w:rPr>
        <w:t>endendo de quais são os tipos dos</w:t>
      </w:r>
      <w:r w:rsidRPr="0030668F">
        <w:rPr>
          <w:color w:val="000000" w:themeColor="text1"/>
        </w:rPr>
        <w:t xml:space="preserve"> parâmetros utilizados. Dependendo do caso, isso pode ser resolvi</w:t>
      </w:r>
      <w:r w:rsidR="00FC0C5C" w:rsidRPr="0030668F">
        <w:rPr>
          <w:color w:val="000000" w:themeColor="text1"/>
        </w:rPr>
        <w:t>do gerando mais de uma função C, cada uma para um caso específico, mas o programa alerta tanto os casos que podem ser resolvidos dessa forma quanto os que não podem, para que o programador possa editar o código original tornando-o mais compatível com a linguagem final. Os problemas específicos encontrados e resolvidos ao longo do projeto serão detalhados no capítulo 6.</w:t>
      </w:r>
    </w:p>
    <w:p w14:paraId="3AA81956" w14:textId="77777777" w:rsidR="00FC0C5C" w:rsidRPr="0030668F" w:rsidRDefault="00FC0C5C" w:rsidP="0007524E">
      <w:pPr>
        <w:pStyle w:val="PargrafodaLista"/>
        <w:numPr>
          <w:ilvl w:val="2"/>
          <w:numId w:val="46"/>
        </w:numPr>
        <w:spacing w:line="360" w:lineRule="auto"/>
        <w:ind w:leftChars="567" w:left="1247" w:right="539" w:firstLine="567"/>
        <w:jc w:val="both"/>
        <w:rPr>
          <w:color w:val="000000" w:themeColor="text1"/>
        </w:rPr>
      </w:pPr>
      <w:r w:rsidRPr="0030668F">
        <w:rPr>
          <w:color w:val="000000" w:themeColor="text1"/>
        </w:rPr>
        <w:t>Gerar arquivo fonte</w:t>
      </w:r>
    </w:p>
    <w:p w14:paraId="5DE0BB60" w14:textId="77777777" w:rsidR="00FC0C5C" w:rsidRPr="0030668F" w:rsidRDefault="00FC0C5C" w:rsidP="00FC0C5C">
      <w:pPr>
        <w:spacing w:line="377" w:lineRule="auto"/>
        <w:ind w:right="540"/>
        <w:jc w:val="both"/>
        <w:rPr>
          <w:color w:val="000000" w:themeColor="text1"/>
          <w:sz w:val="20"/>
          <w:szCs w:val="20"/>
        </w:rPr>
      </w:pPr>
      <w:r w:rsidRPr="0030668F">
        <w:rPr>
          <w:noProof/>
          <w:color w:val="000000" w:themeColor="text1"/>
        </w:rPr>
        <w:drawing>
          <wp:inline distT="0" distB="0" distL="0" distR="0" wp14:anchorId="11BC28A0" wp14:editId="7A6F451C">
            <wp:extent cx="5612130" cy="2292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29235"/>
                    </a:xfrm>
                    <a:prstGeom prst="rect">
                      <a:avLst/>
                    </a:prstGeom>
                  </pic:spPr>
                </pic:pic>
              </a:graphicData>
            </a:graphic>
          </wp:inline>
        </w:drawing>
      </w:r>
    </w:p>
    <w:p w14:paraId="1181487D" w14:textId="77777777" w:rsidR="0065211C" w:rsidRPr="0030668F" w:rsidRDefault="0065211C" w:rsidP="0065211C">
      <w:pPr>
        <w:spacing w:line="377" w:lineRule="auto"/>
        <w:ind w:right="540"/>
        <w:jc w:val="center"/>
        <w:rPr>
          <w:color w:val="000000" w:themeColor="text1"/>
          <w:sz w:val="20"/>
          <w:szCs w:val="20"/>
        </w:rPr>
      </w:pPr>
      <w:r w:rsidRPr="0030668F">
        <w:rPr>
          <w:color w:val="000000" w:themeColor="text1"/>
          <w:sz w:val="20"/>
          <w:szCs w:val="20"/>
        </w:rPr>
        <w:t xml:space="preserve">Figura </w:t>
      </w:r>
      <w:r w:rsidRPr="0030668F">
        <w:rPr>
          <w:color w:val="000000" w:themeColor="text1"/>
          <w:sz w:val="20"/>
          <w:szCs w:val="20"/>
          <w:highlight w:val="red"/>
        </w:rPr>
        <w:t>x</w:t>
      </w:r>
      <w:r w:rsidRPr="0030668F">
        <w:rPr>
          <w:color w:val="000000" w:themeColor="text1"/>
          <w:sz w:val="20"/>
          <w:szCs w:val="20"/>
        </w:rPr>
        <w:t xml:space="preserve"> – Quarta etapa do processo de utilização do MATLAB Coder</w:t>
      </w:r>
    </w:p>
    <w:p w14:paraId="27C6AB7E" w14:textId="77777777" w:rsidR="0065211C" w:rsidRPr="0030668F" w:rsidRDefault="0065211C" w:rsidP="00FC0C5C">
      <w:pPr>
        <w:spacing w:line="377" w:lineRule="auto"/>
        <w:ind w:right="540"/>
        <w:jc w:val="both"/>
        <w:rPr>
          <w:color w:val="000000" w:themeColor="text1"/>
          <w:sz w:val="20"/>
          <w:szCs w:val="20"/>
        </w:rPr>
      </w:pPr>
    </w:p>
    <w:p w14:paraId="0BADD093" w14:textId="77777777" w:rsidR="00FC0C5C" w:rsidRPr="0030668F" w:rsidRDefault="00FC0C5C" w:rsidP="0007524E">
      <w:pPr>
        <w:pStyle w:val="PargrafodaLista"/>
        <w:spacing w:line="360" w:lineRule="auto"/>
        <w:ind w:leftChars="567" w:left="1247" w:right="539" w:firstLine="567"/>
        <w:jc w:val="both"/>
        <w:rPr>
          <w:color w:val="000000" w:themeColor="text1"/>
        </w:rPr>
      </w:pPr>
      <w:r w:rsidRPr="0030668F">
        <w:rPr>
          <w:color w:val="000000" w:themeColor="text1"/>
        </w:rPr>
        <w:t>A aplicação permite a visualização do código gerado e acesso à algumas configurações de mais baixo nível da tradução, para que o programador possa verificar quais foram as traduções de cada módulo e alterar as configurações como for necessário</w:t>
      </w:r>
    </w:p>
    <w:p w14:paraId="26275C0A" w14:textId="77777777" w:rsidR="007164EF" w:rsidRPr="0030668F" w:rsidRDefault="007164EF" w:rsidP="0007524E">
      <w:pPr>
        <w:spacing w:line="360" w:lineRule="auto"/>
        <w:ind w:leftChars="567" w:left="1247" w:right="539" w:firstLine="567"/>
        <w:rPr>
          <w:color w:val="000000" w:themeColor="text1"/>
        </w:rPr>
      </w:pPr>
    </w:p>
    <w:p w14:paraId="4F02ADCB" w14:textId="77777777" w:rsidR="007164EF" w:rsidRPr="0030668F" w:rsidRDefault="007164EF" w:rsidP="007164EF">
      <w:pPr>
        <w:spacing w:line="231" w:lineRule="exact"/>
        <w:rPr>
          <w:color w:val="000000" w:themeColor="text1"/>
          <w:sz w:val="20"/>
          <w:szCs w:val="20"/>
        </w:rPr>
      </w:pPr>
    </w:p>
    <w:p w14:paraId="34D22D7F" w14:textId="77777777" w:rsidR="007164EF" w:rsidRPr="0030668F" w:rsidRDefault="007164EF" w:rsidP="007164EF">
      <w:pPr>
        <w:pStyle w:val="Ttulo2"/>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3.2</w:t>
      </w:r>
      <w:r w:rsidRPr="0030668F">
        <w:rPr>
          <w:rFonts w:ascii="Times New Roman" w:eastAsia="Arial" w:hAnsi="Times New Roman" w:cs="Times New Roman"/>
          <w:color w:val="000000" w:themeColor="text1"/>
        </w:rPr>
        <w:tab/>
        <w:t>Compilador GCC</w:t>
      </w:r>
    </w:p>
    <w:p w14:paraId="7E28386D" w14:textId="77777777" w:rsidR="001C60C6" w:rsidRPr="0030668F" w:rsidRDefault="001C60C6" w:rsidP="0007524E">
      <w:pPr>
        <w:spacing w:line="360" w:lineRule="auto"/>
        <w:ind w:leftChars="567" w:left="1247" w:right="539" w:firstLine="567"/>
        <w:jc w:val="both"/>
        <w:rPr>
          <w:color w:val="000000" w:themeColor="text1"/>
        </w:rPr>
      </w:pPr>
      <w:r w:rsidRPr="0030668F">
        <w:rPr>
          <w:color w:val="000000" w:themeColor="text1"/>
        </w:rPr>
        <w:t>O GCC (</w:t>
      </w:r>
      <w:r w:rsidRPr="0030668F">
        <w:rPr>
          <w:b/>
          <w:bCs/>
          <w:color w:val="000000" w:themeColor="text1"/>
          <w:shd w:val="clear" w:color="auto" w:fill="FFFFFF"/>
        </w:rPr>
        <w:t>GNU Compiler Collection</w:t>
      </w:r>
      <w:r w:rsidRPr="0030668F">
        <w:rPr>
          <w:color w:val="000000" w:themeColor="text1"/>
        </w:rPr>
        <w:t>) foi criado originalmente como o compilador do sistema operacional criado pelo Projeto GNU [6], e hoje em dia é o compilador padrão da maioria dos projetos que envolvem ou são desenvolvidos no GNU ou no Linux, inclusive o próprio kernel do Linux.</w:t>
      </w:r>
    </w:p>
    <w:p w14:paraId="68099EE3" w14:textId="77777777" w:rsidR="007164EF" w:rsidRPr="0030668F" w:rsidRDefault="001C60C6" w:rsidP="0007524E">
      <w:pPr>
        <w:spacing w:line="360" w:lineRule="auto"/>
        <w:ind w:leftChars="567" w:left="1247" w:right="539" w:firstLine="567"/>
        <w:jc w:val="both"/>
        <w:rPr>
          <w:color w:val="000000" w:themeColor="text1"/>
        </w:rPr>
      </w:pPr>
      <w:r w:rsidRPr="0030668F">
        <w:rPr>
          <w:color w:val="000000" w:themeColor="text1"/>
        </w:rPr>
        <w:t>A versão utilizada nes</w:t>
      </w:r>
      <w:r w:rsidR="003F220E" w:rsidRPr="0030668F">
        <w:rPr>
          <w:color w:val="000000" w:themeColor="text1"/>
        </w:rPr>
        <w:t>t</w:t>
      </w:r>
      <w:r w:rsidRPr="0030668F">
        <w:rPr>
          <w:color w:val="000000" w:themeColor="text1"/>
        </w:rPr>
        <w:t xml:space="preserve">e projeto foi a versão distribuída pelo mingw do GCC para Windows. </w:t>
      </w:r>
    </w:p>
    <w:p w14:paraId="54215CE1" w14:textId="77777777" w:rsidR="007164EF" w:rsidRPr="0030668F" w:rsidRDefault="007164EF" w:rsidP="007164EF">
      <w:pPr>
        <w:spacing w:line="231" w:lineRule="exact"/>
        <w:rPr>
          <w:color w:val="000000" w:themeColor="text1"/>
          <w:sz w:val="20"/>
          <w:szCs w:val="20"/>
        </w:rPr>
      </w:pPr>
    </w:p>
    <w:p w14:paraId="1EF50B97" w14:textId="77777777" w:rsidR="007164EF" w:rsidRPr="0030668F" w:rsidRDefault="007164EF" w:rsidP="007164EF">
      <w:pPr>
        <w:pStyle w:val="Ttulo2"/>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lastRenderedPageBreak/>
        <w:t>3.3</w:t>
      </w:r>
      <w:r w:rsidRPr="0030668F">
        <w:rPr>
          <w:rFonts w:ascii="Times New Roman" w:eastAsia="Arial" w:hAnsi="Times New Roman" w:cs="Times New Roman"/>
          <w:color w:val="000000" w:themeColor="text1"/>
        </w:rPr>
        <w:tab/>
      </w:r>
      <w:r w:rsidR="0065211C" w:rsidRPr="0030668F">
        <w:rPr>
          <w:rFonts w:ascii="Times New Roman" w:eastAsia="Arial" w:hAnsi="Times New Roman" w:cs="Times New Roman"/>
          <w:color w:val="000000" w:themeColor="text1"/>
        </w:rPr>
        <w:t>Python</w:t>
      </w:r>
    </w:p>
    <w:p w14:paraId="39CA7041" w14:textId="77777777" w:rsidR="007164EF" w:rsidRPr="0030668F" w:rsidRDefault="001437F2" w:rsidP="0007524E">
      <w:pPr>
        <w:spacing w:line="360" w:lineRule="auto"/>
        <w:ind w:leftChars="567" w:left="1247" w:right="539" w:firstLine="567"/>
        <w:jc w:val="both"/>
        <w:rPr>
          <w:color w:val="000000" w:themeColor="text1"/>
        </w:rPr>
      </w:pPr>
      <w:r w:rsidRPr="0030668F">
        <w:rPr>
          <w:color w:val="000000" w:themeColor="text1"/>
        </w:rPr>
        <w:t xml:space="preserve">Como </w:t>
      </w:r>
      <w:r w:rsidR="0065211C" w:rsidRPr="0030668F">
        <w:rPr>
          <w:color w:val="000000" w:themeColor="text1"/>
        </w:rPr>
        <w:t>MATLAB</w:t>
      </w:r>
      <w:r w:rsidRPr="0030668F">
        <w:rPr>
          <w:color w:val="000000" w:themeColor="text1"/>
        </w:rPr>
        <w:t xml:space="preserve">, </w:t>
      </w:r>
      <w:r w:rsidR="0065211C" w:rsidRPr="0030668F">
        <w:rPr>
          <w:color w:val="000000" w:themeColor="text1"/>
        </w:rPr>
        <w:t>Python</w:t>
      </w:r>
      <w:r w:rsidRPr="0030668F">
        <w:rPr>
          <w:color w:val="000000" w:themeColor="text1"/>
        </w:rPr>
        <w:t xml:space="preserve"> também é uma linguagem interpretada</w:t>
      </w:r>
      <w:r w:rsidR="00141951" w:rsidRPr="0030668F">
        <w:rPr>
          <w:color w:val="000000" w:themeColor="text1"/>
        </w:rPr>
        <w:t>, multiparadigma,</w:t>
      </w:r>
      <w:r w:rsidRPr="0030668F">
        <w:rPr>
          <w:color w:val="000000" w:themeColor="text1"/>
        </w:rPr>
        <w:t xml:space="preserve"> e de alto nível, mas diferentemente do pri</w:t>
      </w:r>
      <w:r w:rsidR="00141951" w:rsidRPr="0030668F">
        <w:rPr>
          <w:color w:val="000000" w:themeColor="text1"/>
        </w:rPr>
        <w:t>meiro</w:t>
      </w:r>
      <w:r w:rsidRPr="0030668F">
        <w:rPr>
          <w:color w:val="000000" w:themeColor="text1"/>
        </w:rPr>
        <w:t xml:space="preserve"> o segundo é uma linguagem para propósitos diversos [7]. O que significa que o objetivo da linguagem é poder escrever códigos para as mais </w:t>
      </w:r>
      <w:r w:rsidR="00141951" w:rsidRPr="0030668F">
        <w:rPr>
          <w:color w:val="000000" w:themeColor="text1"/>
        </w:rPr>
        <w:t>variadas</w:t>
      </w:r>
      <w:r w:rsidRPr="0030668F">
        <w:rPr>
          <w:color w:val="000000" w:themeColor="text1"/>
        </w:rPr>
        <w:t xml:space="preserve"> aplicações. A linguagem é </w:t>
      </w:r>
      <w:r w:rsidR="0065211C" w:rsidRPr="0030668F">
        <w:rPr>
          <w:color w:val="000000" w:themeColor="text1"/>
        </w:rPr>
        <w:t>código aberto</w:t>
      </w:r>
      <w:r w:rsidRPr="0030668F">
        <w:rPr>
          <w:color w:val="000000" w:themeColor="text1"/>
        </w:rPr>
        <w:t xml:space="preserve"> e possui </w:t>
      </w:r>
      <w:r w:rsidR="00141951" w:rsidRPr="0030668F">
        <w:rPr>
          <w:color w:val="000000" w:themeColor="text1"/>
        </w:rPr>
        <w:t>mais de 275.000 bibliotecas disponibilizadas pelos seus usuários além das várias bibliotecas padrão que a linguagem já oferece. [8]</w:t>
      </w:r>
    </w:p>
    <w:p w14:paraId="264143A2" w14:textId="77777777" w:rsidR="007164EF" w:rsidRPr="0030668F" w:rsidRDefault="007164EF" w:rsidP="007164EF">
      <w:pPr>
        <w:spacing w:line="231" w:lineRule="exact"/>
        <w:rPr>
          <w:color w:val="000000" w:themeColor="text1"/>
          <w:sz w:val="20"/>
          <w:szCs w:val="20"/>
        </w:rPr>
      </w:pPr>
    </w:p>
    <w:p w14:paraId="30CC6569" w14:textId="77777777" w:rsidR="007164EF" w:rsidRPr="0030668F" w:rsidRDefault="007164EF" w:rsidP="007164EF">
      <w:pPr>
        <w:pStyle w:val="Ttulo3"/>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rPr>
        <w:t>3.3.1</w:t>
      </w:r>
      <w:r w:rsidRPr="0030668F">
        <w:rPr>
          <w:rFonts w:ascii="Times New Roman" w:eastAsia="Arial" w:hAnsi="Times New Roman" w:cs="Times New Roman"/>
          <w:color w:val="000000" w:themeColor="text1"/>
        </w:rPr>
        <w:tab/>
        <w:t>CTypes</w:t>
      </w:r>
    </w:p>
    <w:p w14:paraId="2C5B3288" w14:textId="77777777" w:rsidR="007164EF" w:rsidRPr="0030668F" w:rsidRDefault="00141951" w:rsidP="0007524E">
      <w:pPr>
        <w:spacing w:line="360" w:lineRule="auto"/>
        <w:ind w:leftChars="567" w:left="1247" w:right="539" w:firstLine="567"/>
        <w:jc w:val="both"/>
        <w:rPr>
          <w:color w:val="000000" w:themeColor="text1"/>
        </w:rPr>
      </w:pPr>
      <w:r w:rsidRPr="0030668F">
        <w:rPr>
          <w:color w:val="000000" w:themeColor="text1"/>
        </w:rPr>
        <w:t xml:space="preserve">A biblioteca CTypes é uma das bibliotecas incluídas padrão do </w:t>
      </w:r>
      <w:r w:rsidR="0065211C" w:rsidRPr="0030668F">
        <w:rPr>
          <w:color w:val="000000" w:themeColor="text1"/>
        </w:rPr>
        <w:t>Python</w:t>
      </w:r>
      <w:r w:rsidRPr="0030668F">
        <w:rPr>
          <w:color w:val="000000" w:themeColor="text1"/>
        </w:rPr>
        <w:t xml:space="preserve"> desde sua versão 2,5.</w:t>
      </w:r>
      <w:r w:rsidR="00506545" w:rsidRPr="0030668F">
        <w:rPr>
          <w:color w:val="000000" w:themeColor="text1"/>
        </w:rPr>
        <w:t xml:space="preserve"> Ela é uti</w:t>
      </w:r>
      <w:r w:rsidR="003F220E" w:rsidRPr="0030668F">
        <w:rPr>
          <w:color w:val="000000" w:themeColor="text1"/>
        </w:rPr>
        <w:t>l</w:t>
      </w:r>
      <w:r w:rsidR="00506545" w:rsidRPr="0030668F">
        <w:rPr>
          <w:color w:val="000000" w:themeColor="text1"/>
        </w:rPr>
        <w:t xml:space="preserve">izada para fazer a intermediação entre códigos C e </w:t>
      </w:r>
      <w:r w:rsidR="0065211C" w:rsidRPr="0030668F">
        <w:rPr>
          <w:color w:val="000000" w:themeColor="text1"/>
        </w:rPr>
        <w:t>Python</w:t>
      </w:r>
      <w:r w:rsidR="00506545" w:rsidRPr="0030668F">
        <w:rPr>
          <w:color w:val="000000" w:themeColor="text1"/>
        </w:rPr>
        <w:t>, [9] permitindo principalmente chamar funções definidas em DLLs e bibliotecas comparti</w:t>
      </w:r>
      <w:r w:rsidR="003F220E" w:rsidRPr="0030668F">
        <w:rPr>
          <w:color w:val="000000" w:themeColor="text1"/>
        </w:rPr>
        <w:t>l</w:t>
      </w:r>
      <w:r w:rsidR="00506545" w:rsidRPr="0030668F">
        <w:rPr>
          <w:color w:val="000000" w:themeColor="text1"/>
        </w:rPr>
        <w:t xml:space="preserve">hadas escritas em C, mas exportando também formas de criar, modificar e pegar valores de variáveis C a partir do código </w:t>
      </w:r>
      <w:r w:rsidR="0065211C" w:rsidRPr="0030668F">
        <w:rPr>
          <w:color w:val="000000" w:themeColor="text1"/>
        </w:rPr>
        <w:t>Python</w:t>
      </w:r>
      <w:r w:rsidR="00506545" w:rsidRPr="0030668F">
        <w:rPr>
          <w:color w:val="000000" w:themeColor="text1"/>
        </w:rPr>
        <w:t xml:space="preserve">, permitindo inclusive que seja criado um wrap puramente </w:t>
      </w:r>
      <w:r w:rsidR="0065211C" w:rsidRPr="0030668F">
        <w:rPr>
          <w:color w:val="000000" w:themeColor="text1"/>
        </w:rPr>
        <w:t>Python</w:t>
      </w:r>
      <w:r w:rsidR="00506545" w:rsidRPr="0030668F">
        <w:rPr>
          <w:color w:val="000000" w:themeColor="text1"/>
        </w:rPr>
        <w:t xml:space="preserve"> para as funções da DLL específica.</w:t>
      </w:r>
    </w:p>
    <w:p w14:paraId="41AE4686" w14:textId="77777777" w:rsidR="007164EF" w:rsidRPr="0030668F" w:rsidRDefault="007164EF" w:rsidP="0007524E">
      <w:pPr>
        <w:spacing w:line="360" w:lineRule="auto"/>
        <w:ind w:leftChars="567" w:left="1247" w:right="539" w:firstLine="567"/>
        <w:rPr>
          <w:color w:val="000000" w:themeColor="text1"/>
        </w:rPr>
      </w:pPr>
    </w:p>
    <w:p w14:paraId="55D46895" w14:textId="77777777" w:rsidR="007164EF" w:rsidRPr="0030668F" w:rsidRDefault="007164EF" w:rsidP="007164EF">
      <w:pPr>
        <w:pStyle w:val="Ttulo3"/>
        <w:rPr>
          <w:rFonts w:ascii="Times New Roman" w:eastAsia="Arial" w:hAnsi="Times New Roman" w:cs="Times New Roman"/>
          <w:color w:val="000000" w:themeColor="text1"/>
        </w:rPr>
      </w:pPr>
      <w:r w:rsidRPr="0030668F">
        <w:rPr>
          <w:rFonts w:ascii="Times New Roman" w:eastAsia="Arial" w:hAnsi="Times New Roman" w:cs="Times New Roman"/>
          <w:color w:val="000000" w:themeColor="text1"/>
        </w:rPr>
        <w:t>3.3.1</w:t>
      </w:r>
      <w:r w:rsidRPr="0030668F">
        <w:rPr>
          <w:rFonts w:ascii="Times New Roman" w:eastAsia="Arial" w:hAnsi="Times New Roman" w:cs="Times New Roman"/>
          <w:color w:val="000000" w:themeColor="text1"/>
        </w:rPr>
        <w:tab/>
        <w:t>Flask</w:t>
      </w:r>
    </w:p>
    <w:p w14:paraId="50BCF72B" w14:textId="77777777" w:rsidR="00722C16" w:rsidRPr="0030668F" w:rsidRDefault="00506545" w:rsidP="0007524E">
      <w:pPr>
        <w:spacing w:line="360" w:lineRule="auto"/>
        <w:ind w:leftChars="567" w:left="1247" w:right="539" w:firstLine="567"/>
        <w:jc w:val="both"/>
        <w:rPr>
          <w:color w:val="000000" w:themeColor="text1"/>
        </w:rPr>
      </w:pPr>
      <w:r w:rsidRPr="0030668F">
        <w:rPr>
          <w:color w:val="000000" w:themeColor="text1"/>
        </w:rPr>
        <w:t xml:space="preserve">Flask é </w:t>
      </w:r>
      <w:r w:rsidR="002330D1" w:rsidRPr="0030668F">
        <w:rPr>
          <w:color w:val="000000" w:themeColor="text1"/>
        </w:rPr>
        <w:t xml:space="preserve">um dos mais populares </w:t>
      </w:r>
      <w:r w:rsidRPr="0030668F">
        <w:rPr>
          <w:i/>
          <w:color w:val="000000" w:themeColor="text1"/>
        </w:rPr>
        <w:t>framework</w:t>
      </w:r>
      <w:r w:rsidRPr="0030668F">
        <w:rPr>
          <w:color w:val="000000" w:themeColor="text1"/>
        </w:rPr>
        <w:t xml:space="preserve"> de aplicação web </w:t>
      </w:r>
      <w:r w:rsidR="002330D1" w:rsidRPr="0030668F">
        <w:rPr>
          <w:color w:val="000000" w:themeColor="text1"/>
        </w:rPr>
        <w:t xml:space="preserve">para </w:t>
      </w:r>
      <w:r w:rsidR="0065211C" w:rsidRPr="0030668F">
        <w:rPr>
          <w:color w:val="000000" w:themeColor="text1"/>
        </w:rPr>
        <w:t>Python</w:t>
      </w:r>
      <w:r w:rsidR="002330D1" w:rsidRPr="0030668F">
        <w:rPr>
          <w:color w:val="000000" w:themeColor="text1"/>
        </w:rPr>
        <w:t xml:space="preserve"> [10]. </w:t>
      </w:r>
      <w:r w:rsidR="00DF2B30" w:rsidRPr="0030668F">
        <w:rPr>
          <w:color w:val="000000" w:themeColor="text1"/>
        </w:rPr>
        <w:t xml:space="preserve">Um framework de aplicação web é um </w:t>
      </w:r>
      <w:r w:rsidR="00DF2B30" w:rsidRPr="0030668F">
        <w:rPr>
          <w:i/>
          <w:color w:val="000000" w:themeColor="text1"/>
        </w:rPr>
        <w:t>sof</w:t>
      </w:r>
      <w:r w:rsidR="003F220E" w:rsidRPr="0030668F">
        <w:rPr>
          <w:i/>
          <w:color w:val="000000" w:themeColor="text1"/>
        </w:rPr>
        <w:t>t</w:t>
      </w:r>
      <w:r w:rsidR="00DF2B30" w:rsidRPr="0030668F">
        <w:rPr>
          <w:i/>
          <w:color w:val="000000" w:themeColor="text1"/>
        </w:rPr>
        <w:t>ware</w:t>
      </w:r>
      <w:r w:rsidR="00722C16" w:rsidRPr="0030668F">
        <w:rPr>
          <w:color w:val="000000" w:themeColor="text1"/>
        </w:rPr>
        <w:t xml:space="preserve"> que permite a automatização das atividades comuns do desenvolvimento web, por exemplo, o acesso às bases de dados, a edição dos arquivos html de forma</w:t>
      </w:r>
      <w:r w:rsidR="003F220E" w:rsidRPr="0030668F">
        <w:rPr>
          <w:color w:val="000000" w:themeColor="text1"/>
        </w:rPr>
        <w:t xml:space="preserve"> mais fácil, e controle de sess</w:t>
      </w:r>
      <w:r w:rsidR="00722C16" w:rsidRPr="0030668F">
        <w:rPr>
          <w:color w:val="000000" w:themeColor="text1"/>
        </w:rPr>
        <w:t>ões [11].</w:t>
      </w:r>
    </w:p>
    <w:p w14:paraId="7C62FAB1" w14:textId="77777777" w:rsidR="007164EF" w:rsidRPr="0030668F" w:rsidRDefault="00722C16" w:rsidP="0007524E">
      <w:pPr>
        <w:spacing w:line="360" w:lineRule="auto"/>
        <w:ind w:leftChars="567" w:left="1247" w:right="539" w:firstLine="567"/>
        <w:jc w:val="both"/>
        <w:rPr>
          <w:color w:val="000000" w:themeColor="text1"/>
        </w:rPr>
      </w:pPr>
      <w:r w:rsidRPr="0030668F">
        <w:rPr>
          <w:color w:val="000000" w:themeColor="text1"/>
        </w:rPr>
        <w:t>O Flask foi criado com o objetivo de ser altamente configurável, permitindo um início rápido utilizando as configur</w:t>
      </w:r>
      <w:r w:rsidR="009F5A52" w:rsidRPr="0030668F">
        <w:rPr>
          <w:color w:val="000000" w:themeColor="text1"/>
        </w:rPr>
        <w:t xml:space="preserve">ações padrão, mas mantendo a escalabilidade ao permitir que qualquer uma das configurações padrão seja alterada de forma fácil para uma maior compatibilidade com o projeto específico. Ele possibilita a utilização de </w:t>
      </w:r>
      <w:r w:rsidR="009F5A52" w:rsidRPr="0030668F">
        <w:rPr>
          <w:i/>
          <w:color w:val="000000" w:themeColor="text1"/>
        </w:rPr>
        <w:t>templates</w:t>
      </w:r>
      <w:r w:rsidR="009F5A52" w:rsidRPr="0030668F">
        <w:rPr>
          <w:color w:val="000000" w:themeColor="text1"/>
        </w:rPr>
        <w:t xml:space="preserve"> html criados pelo próprio desenvolvedor para simplificar a reutilização de código e permite a utilização de códigos </w:t>
      </w:r>
      <w:r w:rsidR="0065211C" w:rsidRPr="0030668F">
        <w:rPr>
          <w:color w:val="000000" w:themeColor="text1"/>
        </w:rPr>
        <w:t>Python</w:t>
      </w:r>
      <w:r w:rsidR="009F5A52" w:rsidRPr="0030668F">
        <w:rPr>
          <w:color w:val="000000" w:themeColor="text1"/>
        </w:rPr>
        <w:t xml:space="preserve"> dentro do html com o objetivo de facilitar a interação do mesmo com o código. </w:t>
      </w:r>
    </w:p>
    <w:p w14:paraId="7C3862D7" w14:textId="77777777" w:rsidR="007164EF" w:rsidRPr="0030668F" w:rsidRDefault="007164EF" w:rsidP="007164EF">
      <w:pPr>
        <w:spacing w:line="200" w:lineRule="exact"/>
        <w:rPr>
          <w:color w:val="000000" w:themeColor="text1"/>
          <w:sz w:val="20"/>
          <w:szCs w:val="20"/>
        </w:rPr>
      </w:pPr>
    </w:p>
    <w:p w14:paraId="1A34CCC4" w14:textId="77777777" w:rsidR="00BD68A3" w:rsidRPr="0030668F" w:rsidRDefault="00BD68A3" w:rsidP="0003730F">
      <w:pPr>
        <w:rPr>
          <w:color w:val="000000" w:themeColor="text1"/>
          <w:sz w:val="20"/>
          <w:szCs w:val="20"/>
        </w:rPr>
      </w:pPr>
      <w:r w:rsidRPr="0030668F">
        <w:rPr>
          <w:color w:val="000000" w:themeColor="text1"/>
          <w:sz w:val="20"/>
          <w:szCs w:val="20"/>
        </w:rPr>
        <w:br w:type="page"/>
      </w:r>
    </w:p>
    <w:p w14:paraId="76A03C03" w14:textId="77777777" w:rsidR="000C702C" w:rsidRPr="0030668F" w:rsidRDefault="0003730F" w:rsidP="00F06E46">
      <w:pPr>
        <w:pStyle w:val="Ttulo1"/>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lastRenderedPageBreak/>
        <w:t>4</w:t>
      </w:r>
      <w:r w:rsidR="00EB7A35" w:rsidRPr="0030668F">
        <w:rPr>
          <w:rFonts w:ascii="Times New Roman" w:eastAsia="Arial" w:hAnsi="Times New Roman" w:cs="Times New Roman"/>
          <w:color w:val="000000" w:themeColor="text1"/>
        </w:rPr>
        <w:tab/>
        <w:t>Projeto e E</w:t>
      </w:r>
      <w:r w:rsidR="00E728B8" w:rsidRPr="0030668F">
        <w:rPr>
          <w:rFonts w:ascii="Times New Roman" w:eastAsia="Arial" w:hAnsi="Times New Roman" w:cs="Times New Roman"/>
          <w:color w:val="000000" w:themeColor="text1"/>
        </w:rPr>
        <w:t>specificação</w:t>
      </w:r>
    </w:p>
    <w:p w14:paraId="7C2B43DC" w14:textId="77777777" w:rsidR="000C702C" w:rsidRPr="0030668F" w:rsidRDefault="000C702C">
      <w:pPr>
        <w:spacing w:line="200" w:lineRule="exact"/>
        <w:rPr>
          <w:color w:val="000000" w:themeColor="text1"/>
          <w:sz w:val="20"/>
          <w:szCs w:val="20"/>
        </w:rPr>
      </w:pPr>
      <w:commentRangeStart w:id="17"/>
    </w:p>
    <w:p w14:paraId="22D74A08" w14:textId="77777777" w:rsidR="0003730F" w:rsidRPr="0030668F" w:rsidRDefault="003F220E" w:rsidP="0003730F">
      <w:pPr>
        <w:ind w:left="1080"/>
        <w:rPr>
          <w:color w:val="000000" w:themeColor="text1"/>
          <w:sz w:val="24"/>
          <w:szCs w:val="24"/>
          <w:highlight w:val="red"/>
        </w:rPr>
      </w:pPr>
      <w:r w:rsidRPr="0030668F">
        <w:rPr>
          <w:color w:val="000000" w:themeColor="text1"/>
          <w:sz w:val="24"/>
          <w:szCs w:val="24"/>
          <w:highlight w:val="red"/>
        </w:rPr>
        <w:t>Desenho grá</w:t>
      </w:r>
      <w:r w:rsidR="0003730F" w:rsidRPr="0030668F">
        <w:rPr>
          <w:color w:val="000000" w:themeColor="text1"/>
          <w:sz w:val="24"/>
          <w:szCs w:val="24"/>
          <w:highlight w:val="red"/>
        </w:rPr>
        <w:t>fico da utilização da interface</w:t>
      </w:r>
      <w:commentRangeEnd w:id="17"/>
      <w:r w:rsidR="001903C8" w:rsidRPr="0030668F">
        <w:rPr>
          <w:rStyle w:val="Refdecomentrio"/>
          <w:color w:val="000000" w:themeColor="text1"/>
        </w:rPr>
        <w:commentReference w:id="17"/>
      </w:r>
    </w:p>
    <w:p w14:paraId="383FD92B" w14:textId="77777777" w:rsidR="00F06E46" w:rsidRPr="0030668F" w:rsidRDefault="0003730F" w:rsidP="00F06E46">
      <w:pPr>
        <w:pStyle w:val="Ttulo2"/>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4</w:t>
      </w:r>
      <w:r w:rsidR="00F06E46" w:rsidRPr="0030668F">
        <w:rPr>
          <w:rFonts w:ascii="Times New Roman" w:eastAsia="Arial" w:hAnsi="Times New Roman" w:cs="Times New Roman"/>
          <w:color w:val="000000" w:themeColor="text1"/>
        </w:rPr>
        <w:t>.1</w:t>
      </w:r>
      <w:r w:rsidR="00F06E46" w:rsidRPr="0030668F">
        <w:rPr>
          <w:rFonts w:ascii="Times New Roman" w:eastAsia="Arial" w:hAnsi="Times New Roman" w:cs="Times New Roman"/>
          <w:color w:val="000000" w:themeColor="text1"/>
        </w:rPr>
        <w:tab/>
        <w:t>Projeto de Implementação</w:t>
      </w:r>
    </w:p>
    <w:p w14:paraId="047B0C4F" w14:textId="77777777" w:rsidR="00F06E46" w:rsidRPr="0030668F" w:rsidRDefault="00F06E46">
      <w:pPr>
        <w:spacing w:line="200" w:lineRule="exact"/>
        <w:rPr>
          <w:color w:val="000000" w:themeColor="text1"/>
          <w:sz w:val="20"/>
          <w:szCs w:val="20"/>
        </w:rPr>
      </w:pPr>
    </w:p>
    <w:p w14:paraId="7F93E353" w14:textId="77777777" w:rsidR="00F06E46" w:rsidRPr="0030668F" w:rsidRDefault="00F06E46" w:rsidP="00F06E46">
      <w:pPr>
        <w:pStyle w:val="PargrafodaLista"/>
        <w:numPr>
          <w:ilvl w:val="3"/>
          <w:numId w:val="39"/>
        </w:numPr>
        <w:rPr>
          <w:color w:val="000000" w:themeColor="text1"/>
          <w:sz w:val="24"/>
          <w:szCs w:val="24"/>
          <w:highlight w:val="red"/>
        </w:rPr>
      </w:pPr>
      <w:r w:rsidRPr="0030668F">
        <w:rPr>
          <w:color w:val="000000" w:themeColor="text1"/>
          <w:sz w:val="24"/>
          <w:szCs w:val="24"/>
          <w:highlight w:val="red"/>
        </w:rPr>
        <w:t>Telas</w:t>
      </w:r>
    </w:p>
    <w:p w14:paraId="6784E2EF" w14:textId="77777777" w:rsidR="00F06E46" w:rsidRPr="0030668F" w:rsidRDefault="00F06E46">
      <w:pPr>
        <w:spacing w:line="200" w:lineRule="exact"/>
        <w:rPr>
          <w:color w:val="000000" w:themeColor="text1"/>
          <w:sz w:val="20"/>
          <w:szCs w:val="20"/>
        </w:rPr>
      </w:pPr>
    </w:p>
    <w:p w14:paraId="7002C75C" w14:textId="77777777" w:rsidR="00F06E46" w:rsidRPr="0030668F" w:rsidRDefault="00F06E46">
      <w:pPr>
        <w:spacing w:line="200" w:lineRule="exact"/>
        <w:rPr>
          <w:color w:val="000000" w:themeColor="text1"/>
          <w:sz w:val="20"/>
          <w:szCs w:val="20"/>
        </w:rPr>
      </w:pPr>
    </w:p>
    <w:p w14:paraId="35A6FAC6" w14:textId="77777777" w:rsidR="00F06E46" w:rsidRPr="0030668F" w:rsidRDefault="0003730F" w:rsidP="00F06E46">
      <w:pPr>
        <w:pStyle w:val="Ttulo2"/>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4</w:t>
      </w:r>
      <w:r w:rsidR="00F06E46" w:rsidRPr="0030668F">
        <w:rPr>
          <w:rFonts w:ascii="Times New Roman" w:eastAsia="Arial" w:hAnsi="Times New Roman" w:cs="Times New Roman"/>
          <w:color w:val="000000" w:themeColor="text1"/>
        </w:rPr>
        <w:t>.2</w:t>
      </w:r>
      <w:r w:rsidR="00F06E46" w:rsidRPr="0030668F">
        <w:rPr>
          <w:rFonts w:ascii="Times New Roman" w:eastAsia="Arial" w:hAnsi="Times New Roman" w:cs="Times New Roman"/>
          <w:color w:val="000000" w:themeColor="text1"/>
        </w:rPr>
        <w:tab/>
      </w:r>
      <w:r w:rsidR="009159BC" w:rsidRPr="0030668F">
        <w:rPr>
          <w:rFonts w:ascii="Times New Roman" w:eastAsia="Arial" w:hAnsi="Times New Roman" w:cs="Times New Roman"/>
          <w:color w:val="000000" w:themeColor="text1"/>
        </w:rPr>
        <w:t>Etapas do Projeto e Problemas Encontrados</w:t>
      </w:r>
    </w:p>
    <w:p w14:paraId="61EF5C90" w14:textId="4CEAB733" w:rsidR="009159BC" w:rsidRPr="0030668F" w:rsidRDefault="009159BC" w:rsidP="0007524E">
      <w:pPr>
        <w:spacing w:line="360" w:lineRule="auto"/>
        <w:ind w:leftChars="567" w:left="1247" w:right="539" w:firstLine="567"/>
        <w:jc w:val="both"/>
        <w:rPr>
          <w:color w:val="000000" w:themeColor="text1"/>
        </w:rPr>
      </w:pPr>
      <w:r w:rsidRPr="0030668F">
        <w:rPr>
          <w:color w:val="000000" w:themeColor="text1"/>
        </w:rPr>
        <w:t>A dissertação na qual o modelo AEIQ-AS foi desenvolvido incluiu uma implementação base do mesmo na linguagem MATLAB</w:t>
      </w:r>
      <w:r w:rsidR="001903C8" w:rsidRPr="0030668F">
        <w:rPr>
          <w:color w:val="000000" w:themeColor="text1"/>
        </w:rPr>
        <w:t xml:space="preserve">. Assim, o modelo </w:t>
      </w:r>
      <w:r w:rsidRPr="0030668F">
        <w:rPr>
          <w:color w:val="000000" w:themeColor="text1"/>
        </w:rPr>
        <w:t>não</w:t>
      </w:r>
      <w:r w:rsidR="001903C8" w:rsidRPr="0030668F">
        <w:rPr>
          <w:color w:val="000000" w:themeColor="text1"/>
        </w:rPr>
        <w:t xml:space="preserve"> fica </w:t>
      </w:r>
      <w:r w:rsidRPr="0030668F">
        <w:rPr>
          <w:color w:val="000000" w:themeColor="text1"/>
        </w:rPr>
        <w:t>acessível por um público não familiarizado com a ferramenta e/ou que não possu</w:t>
      </w:r>
      <w:r w:rsidR="001903C8" w:rsidRPr="0030668F">
        <w:rPr>
          <w:color w:val="000000" w:themeColor="text1"/>
        </w:rPr>
        <w:t>a</w:t>
      </w:r>
      <w:r w:rsidRPr="0030668F">
        <w:rPr>
          <w:color w:val="000000" w:themeColor="text1"/>
        </w:rPr>
        <w:t xml:space="preserve"> a licença do programa para poder </w:t>
      </w:r>
      <w:r w:rsidR="001903C8" w:rsidRPr="0030668F">
        <w:rPr>
          <w:color w:val="000000" w:themeColor="text1"/>
        </w:rPr>
        <w:t>executá-lo</w:t>
      </w:r>
      <w:r w:rsidRPr="0030668F">
        <w:rPr>
          <w:color w:val="000000" w:themeColor="text1"/>
        </w:rPr>
        <w:t>.</w:t>
      </w:r>
    </w:p>
    <w:p w14:paraId="36BEE9F6" w14:textId="6383043B" w:rsidR="009159BC" w:rsidRPr="0030668F" w:rsidRDefault="009159BC" w:rsidP="0007524E">
      <w:pPr>
        <w:spacing w:line="360" w:lineRule="auto"/>
        <w:ind w:leftChars="567" w:left="1247" w:right="539" w:firstLine="567"/>
        <w:jc w:val="both"/>
        <w:rPr>
          <w:ins w:id="18" w:author="Marley Vellasco" w:date="2021-02-11T18:46:00Z"/>
          <w:color w:val="000000" w:themeColor="text1"/>
        </w:rPr>
      </w:pPr>
      <w:r w:rsidRPr="0030668F">
        <w:rPr>
          <w:color w:val="000000" w:themeColor="text1"/>
        </w:rPr>
        <w:t xml:space="preserve">Foi necessário então, primeiramente, fazer um trabalho de tradução do </w:t>
      </w:r>
      <w:r w:rsidR="001903C8" w:rsidRPr="0030668F">
        <w:rPr>
          <w:color w:val="000000" w:themeColor="text1"/>
        </w:rPr>
        <w:t xml:space="preserve">AEIQ-AS </w:t>
      </w:r>
      <w:r w:rsidRPr="0030668F">
        <w:rPr>
          <w:color w:val="000000" w:themeColor="text1"/>
        </w:rPr>
        <w:t>para que ele pudesse ser executado por uma linguagem de alto nível. Uma tradução direta, entretanto, não traria os melhores benefícios, pois linguagens que conseguem executar uma gama maior de projetos tendem a performar de forma mais lenta, pois não são otimizadas para o problema específico</w:t>
      </w:r>
      <w:r w:rsidR="0007524E" w:rsidRPr="0030668F">
        <w:rPr>
          <w:color w:val="000000" w:themeColor="text1"/>
        </w:rPr>
        <w:t>.</w:t>
      </w:r>
    </w:p>
    <w:p w14:paraId="68F9F350" w14:textId="2CE30B54" w:rsidR="001903C8" w:rsidRPr="0030668F" w:rsidRDefault="001903C8" w:rsidP="0007524E">
      <w:pPr>
        <w:spacing w:line="360" w:lineRule="auto"/>
        <w:ind w:leftChars="567" w:left="1247" w:right="539" w:firstLine="567"/>
        <w:jc w:val="both"/>
        <w:rPr>
          <w:color w:val="000000" w:themeColor="text1"/>
        </w:rPr>
      </w:pPr>
      <w:commentRangeStart w:id="19"/>
      <w:ins w:id="20" w:author="Marley Vellasco" w:date="2021-02-11T18:46:00Z">
        <w:r w:rsidRPr="0030668F">
          <w:rPr>
            <w:color w:val="000000" w:themeColor="text1"/>
          </w:rPr>
          <w:t>Assim, optou-se por realizar a tradução para a Linguagem Python, por ser bla bla bla...</w:t>
        </w:r>
        <w:commentRangeEnd w:id="19"/>
        <w:r w:rsidRPr="0030668F">
          <w:rPr>
            <w:rStyle w:val="Refdecomentrio"/>
            <w:color w:val="000000" w:themeColor="text1"/>
          </w:rPr>
          <w:commentReference w:id="19"/>
        </w:r>
      </w:ins>
    </w:p>
    <w:p w14:paraId="5522608D" w14:textId="77777777" w:rsidR="00332B75" w:rsidRPr="0030668F" w:rsidRDefault="0003730F" w:rsidP="00332B75">
      <w:pPr>
        <w:pStyle w:val="Ttulo3"/>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4</w:t>
      </w:r>
      <w:r w:rsidR="00332B75" w:rsidRPr="0030668F">
        <w:rPr>
          <w:rFonts w:ascii="Times New Roman" w:eastAsia="Arial" w:hAnsi="Times New Roman" w:cs="Times New Roman"/>
          <w:color w:val="000000" w:themeColor="text1"/>
        </w:rPr>
        <w:t>.2.1</w:t>
      </w:r>
      <w:r w:rsidR="00332B75" w:rsidRPr="0030668F">
        <w:rPr>
          <w:rFonts w:ascii="Times New Roman" w:eastAsia="Arial" w:hAnsi="Times New Roman" w:cs="Times New Roman"/>
          <w:color w:val="000000" w:themeColor="text1"/>
        </w:rPr>
        <w:tab/>
      </w:r>
      <w:r w:rsidR="00EB7A35" w:rsidRPr="0030668F">
        <w:rPr>
          <w:rFonts w:ascii="Times New Roman" w:eastAsia="Arial" w:hAnsi="Times New Roman" w:cs="Times New Roman"/>
          <w:color w:val="000000" w:themeColor="text1"/>
        </w:rPr>
        <w:t xml:space="preserve">Tradução do Código MATLAB para </w:t>
      </w:r>
      <w:r w:rsidR="00733E63" w:rsidRPr="0030668F">
        <w:rPr>
          <w:rFonts w:ascii="Times New Roman" w:eastAsia="Arial" w:hAnsi="Times New Roman" w:cs="Times New Roman"/>
          <w:color w:val="000000" w:themeColor="text1"/>
        </w:rPr>
        <w:t xml:space="preserve">a Linguagem </w:t>
      </w:r>
      <w:r w:rsidR="00EB7A35" w:rsidRPr="0030668F">
        <w:rPr>
          <w:rFonts w:ascii="Times New Roman" w:eastAsia="Arial" w:hAnsi="Times New Roman" w:cs="Times New Roman"/>
          <w:color w:val="000000" w:themeColor="text1"/>
        </w:rPr>
        <w:t>P</w:t>
      </w:r>
      <w:r w:rsidR="00332B75" w:rsidRPr="0030668F">
        <w:rPr>
          <w:rFonts w:ascii="Times New Roman" w:eastAsia="Arial" w:hAnsi="Times New Roman" w:cs="Times New Roman"/>
          <w:color w:val="000000" w:themeColor="text1"/>
        </w:rPr>
        <w:t>ython</w:t>
      </w:r>
    </w:p>
    <w:p w14:paraId="22DEE76D" w14:textId="77777777" w:rsidR="00473325" w:rsidRPr="0030668F" w:rsidRDefault="00473325" w:rsidP="00473325">
      <w:pPr>
        <w:rPr>
          <w:color w:val="000000" w:themeColor="text1"/>
          <w:sz w:val="24"/>
          <w:szCs w:val="24"/>
        </w:rPr>
      </w:pPr>
    </w:p>
    <w:p w14:paraId="5C611125" w14:textId="65D4C03E" w:rsidR="00473325" w:rsidRPr="0030668F" w:rsidRDefault="00473325" w:rsidP="0007524E">
      <w:pPr>
        <w:spacing w:line="360" w:lineRule="auto"/>
        <w:ind w:leftChars="567" w:left="1247" w:right="539" w:firstLine="567"/>
        <w:rPr>
          <w:color w:val="000000" w:themeColor="text1"/>
        </w:rPr>
      </w:pPr>
      <w:r w:rsidRPr="0030668F">
        <w:rPr>
          <w:color w:val="000000" w:themeColor="text1"/>
        </w:rPr>
        <w:t xml:space="preserve">Inicialmente, para permitir a utilização do código </w:t>
      </w:r>
      <w:r w:rsidR="0065211C" w:rsidRPr="0030668F">
        <w:rPr>
          <w:color w:val="000000" w:themeColor="text1"/>
        </w:rPr>
        <w:t>MATLAB</w:t>
      </w:r>
      <w:r w:rsidRPr="0030668F">
        <w:rPr>
          <w:color w:val="000000" w:themeColor="text1"/>
        </w:rPr>
        <w:t xml:space="preserve"> dentro do </w:t>
      </w:r>
      <w:r w:rsidR="0065211C" w:rsidRPr="0030668F">
        <w:rPr>
          <w:color w:val="000000" w:themeColor="text1"/>
        </w:rPr>
        <w:t>Python</w:t>
      </w:r>
      <w:r w:rsidR="00832140" w:rsidRPr="0030668F">
        <w:rPr>
          <w:color w:val="000000" w:themeColor="text1"/>
        </w:rPr>
        <w:t>,</w:t>
      </w:r>
      <w:r w:rsidRPr="0030668F">
        <w:rPr>
          <w:color w:val="000000" w:themeColor="text1"/>
        </w:rPr>
        <w:t xml:space="preserve"> sem a necessidade de uma licença </w:t>
      </w:r>
      <w:r w:rsidR="0065211C" w:rsidRPr="0030668F">
        <w:rPr>
          <w:color w:val="000000" w:themeColor="text1"/>
        </w:rPr>
        <w:t>MATLAB</w:t>
      </w:r>
      <w:r w:rsidR="00832140" w:rsidRPr="0030668F">
        <w:rPr>
          <w:color w:val="000000" w:themeColor="text1"/>
        </w:rPr>
        <w:t>,</w:t>
      </w:r>
      <w:r w:rsidR="003F220E" w:rsidRPr="0030668F">
        <w:rPr>
          <w:color w:val="000000" w:themeColor="text1"/>
        </w:rPr>
        <w:t xml:space="preserve"> foi tentado</w:t>
      </w:r>
      <w:r w:rsidRPr="0030668F">
        <w:rPr>
          <w:color w:val="000000" w:themeColor="text1"/>
        </w:rPr>
        <w:t xml:space="preserve"> fazer uma tradução literal do código para a linguage</w:t>
      </w:r>
      <w:r w:rsidR="003F220E" w:rsidRPr="0030668F">
        <w:rPr>
          <w:color w:val="000000" w:themeColor="text1"/>
        </w:rPr>
        <w:t>m</w:t>
      </w:r>
      <w:r w:rsidRPr="0030668F">
        <w:rPr>
          <w:color w:val="000000" w:themeColor="text1"/>
        </w:rPr>
        <w:t xml:space="preserve">. Apesar do conhecimento de que a tradução literal significaria abrir mão das qualidades específicas de otimização da linguagem fonte, esse passo foi necessário para podermos quantificar a perda de </w:t>
      </w:r>
      <w:r w:rsidR="00CE184E">
        <w:rPr>
          <w:color w:val="000000" w:themeColor="text1"/>
        </w:rPr>
        <w:t>desempenho</w:t>
      </w:r>
      <w:r w:rsidRPr="0030668F">
        <w:rPr>
          <w:color w:val="000000" w:themeColor="text1"/>
        </w:rPr>
        <w:t>, e permitir uma análise melhor dos benefícios e problemas de fazer um código diretamente na linguagem destino que copiasse os passos feitos na original.</w:t>
      </w:r>
    </w:p>
    <w:p w14:paraId="12DB9C66" w14:textId="77777777" w:rsidR="00473325" w:rsidRPr="0030668F" w:rsidRDefault="007D2F3B" w:rsidP="0007524E">
      <w:pPr>
        <w:spacing w:line="360" w:lineRule="auto"/>
        <w:ind w:leftChars="567" w:left="1247" w:right="539" w:firstLine="567"/>
        <w:rPr>
          <w:color w:val="000000" w:themeColor="text1"/>
        </w:rPr>
      </w:pPr>
      <w:r w:rsidRPr="0030668F">
        <w:rPr>
          <w:color w:val="000000" w:themeColor="text1"/>
        </w:rPr>
        <w:t>Naturalmente, existem certos pontos no modelo que são melhores para fazer a comparação entre as dife</w:t>
      </w:r>
      <w:r w:rsidR="003F220E" w:rsidRPr="0030668F">
        <w:rPr>
          <w:color w:val="000000" w:themeColor="text1"/>
        </w:rPr>
        <w:t>r</w:t>
      </w:r>
      <w:r w:rsidRPr="0030668F">
        <w:rPr>
          <w:color w:val="000000" w:themeColor="text1"/>
        </w:rPr>
        <w:t xml:space="preserve">entes implementações, por exemplo, enquanto uma linha específica do código pode rodar mais rápido em uma linguagem, a diferença no </w:t>
      </w:r>
      <w:r w:rsidRPr="0030668F">
        <w:rPr>
          <w:i/>
          <w:color w:val="000000" w:themeColor="text1"/>
        </w:rPr>
        <w:t>overhead</w:t>
      </w:r>
      <w:r w:rsidRPr="0030668F">
        <w:rPr>
          <w:color w:val="000000" w:themeColor="text1"/>
        </w:rPr>
        <w:t xml:space="preserve"> necessário para executar essa mesma linha pode tornar a execução mais lenta nessa mesma linguagem. Ao traduzir aproximadamente 24% do código (339 linhas de 1425 totais), um bom momento para faze</w:t>
      </w:r>
      <w:r w:rsidR="003F220E" w:rsidRPr="0030668F">
        <w:rPr>
          <w:color w:val="000000" w:themeColor="text1"/>
        </w:rPr>
        <w:t xml:space="preserve">r a comparação foi encontrado, </w:t>
      </w:r>
      <w:r w:rsidRPr="0030668F">
        <w:rPr>
          <w:color w:val="000000" w:themeColor="text1"/>
        </w:rPr>
        <w:t>onde um passo específico do modelo tinha sido concluído, permitindo que a eficiência das implementações pudesse ser verificada.</w:t>
      </w:r>
    </w:p>
    <w:p w14:paraId="0E0BB45F" w14:textId="0A8DD578" w:rsidR="007D2F3B" w:rsidRPr="0030668F" w:rsidRDefault="007D2F3B" w:rsidP="0007524E">
      <w:pPr>
        <w:spacing w:line="360" w:lineRule="auto"/>
        <w:ind w:leftChars="567" w:left="1247" w:right="539" w:firstLine="567"/>
        <w:rPr>
          <w:color w:val="000000" w:themeColor="text1"/>
        </w:rPr>
      </w:pPr>
      <w:r w:rsidRPr="0030668F">
        <w:rPr>
          <w:color w:val="000000" w:themeColor="text1"/>
        </w:rPr>
        <w:t>No código original o trecho de código era executado em apr</w:t>
      </w:r>
      <w:r w:rsidR="003F220E" w:rsidRPr="0030668F">
        <w:rPr>
          <w:color w:val="000000" w:themeColor="text1"/>
        </w:rPr>
        <w:t xml:space="preserve">oximadamente 3 (três) minutos, </w:t>
      </w:r>
      <w:r w:rsidRPr="0030668F">
        <w:rPr>
          <w:color w:val="000000" w:themeColor="text1"/>
        </w:rPr>
        <w:t xml:space="preserve">onde na tradução literal isso </w:t>
      </w:r>
      <w:r w:rsidR="00832140" w:rsidRPr="0030668F">
        <w:rPr>
          <w:color w:val="000000" w:themeColor="text1"/>
        </w:rPr>
        <w:t>resultou em</w:t>
      </w:r>
      <w:r w:rsidRPr="0030668F">
        <w:rPr>
          <w:color w:val="000000" w:themeColor="text1"/>
        </w:rPr>
        <w:t xml:space="preserve"> uma execução de 2 (dua</w:t>
      </w:r>
      <w:r w:rsidR="003F220E" w:rsidRPr="0030668F">
        <w:rPr>
          <w:color w:val="000000" w:themeColor="text1"/>
        </w:rPr>
        <w:t>s) horas. Ao fazer essa comparaç</w:t>
      </w:r>
      <w:r w:rsidRPr="0030668F">
        <w:rPr>
          <w:color w:val="000000" w:themeColor="text1"/>
        </w:rPr>
        <w:t xml:space="preserve">ão ficou claro que a tradução literal do </w:t>
      </w:r>
      <w:r w:rsidRPr="0030668F">
        <w:rPr>
          <w:color w:val="000000" w:themeColor="text1"/>
        </w:rPr>
        <w:lastRenderedPageBreak/>
        <w:t>código não seria um caminho viável</w:t>
      </w:r>
      <w:r w:rsidR="00832140" w:rsidRPr="0030668F">
        <w:rPr>
          <w:color w:val="000000" w:themeColor="text1"/>
        </w:rPr>
        <w:t xml:space="preserve">. Supondo </w:t>
      </w:r>
      <w:r w:rsidRPr="0030668F">
        <w:rPr>
          <w:color w:val="000000" w:themeColor="text1"/>
        </w:rPr>
        <w:t xml:space="preserve">uma eficiência semelhante </w:t>
      </w:r>
      <w:r w:rsidR="00832140" w:rsidRPr="0030668F">
        <w:rPr>
          <w:color w:val="000000" w:themeColor="text1"/>
        </w:rPr>
        <w:t xml:space="preserve">para o restante </w:t>
      </w:r>
      <w:r w:rsidRPr="0030668F">
        <w:rPr>
          <w:color w:val="000000" w:themeColor="text1"/>
        </w:rPr>
        <w:t>do código</w:t>
      </w:r>
      <w:r w:rsidR="00832140" w:rsidRPr="0030668F">
        <w:rPr>
          <w:color w:val="000000" w:themeColor="text1"/>
        </w:rPr>
        <w:t xml:space="preserve">, isso faria com que a execução do código original, que pode demorar </w:t>
      </w:r>
      <w:r w:rsidRPr="0030668F">
        <w:rPr>
          <w:color w:val="000000" w:themeColor="text1"/>
        </w:rPr>
        <w:t>2 (dois) dias</w:t>
      </w:r>
      <w:r w:rsidR="00832140" w:rsidRPr="0030668F">
        <w:rPr>
          <w:color w:val="000000" w:themeColor="text1"/>
        </w:rPr>
        <w:t xml:space="preserve">, passasse a ser executado em </w:t>
      </w:r>
      <w:r w:rsidRPr="0030668F">
        <w:rPr>
          <w:color w:val="000000" w:themeColor="text1"/>
        </w:rPr>
        <w:t>mais de 2 (dois) meses, atrasando demasiadamente qualquer teste da ferramenta e impossibilitando o seu</w:t>
      </w:r>
      <w:r w:rsidR="0065211C" w:rsidRPr="0030668F">
        <w:rPr>
          <w:color w:val="000000" w:themeColor="text1"/>
        </w:rPr>
        <w:t xml:space="preserve"> </w:t>
      </w:r>
      <w:r w:rsidRPr="0030668F">
        <w:rPr>
          <w:color w:val="000000" w:themeColor="text1"/>
        </w:rPr>
        <w:t>uso</w:t>
      </w:r>
      <w:r w:rsidR="0065211C" w:rsidRPr="0030668F">
        <w:rPr>
          <w:color w:val="000000" w:themeColor="text1"/>
        </w:rPr>
        <w:t>.</w:t>
      </w:r>
    </w:p>
    <w:p w14:paraId="721366A4" w14:textId="7E431144" w:rsidR="0065211C" w:rsidRPr="0030668F" w:rsidRDefault="0065211C" w:rsidP="0007524E">
      <w:pPr>
        <w:spacing w:line="360" w:lineRule="auto"/>
        <w:ind w:leftChars="567" w:left="1247" w:right="539" w:firstLine="567"/>
        <w:rPr>
          <w:color w:val="000000" w:themeColor="text1"/>
        </w:rPr>
      </w:pPr>
      <w:r w:rsidRPr="0030668F">
        <w:rPr>
          <w:color w:val="000000" w:themeColor="text1"/>
        </w:rPr>
        <w:t xml:space="preserve">Devido </w:t>
      </w:r>
      <w:r w:rsidR="00832140" w:rsidRPr="0030668F">
        <w:rPr>
          <w:color w:val="000000" w:themeColor="text1"/>
        </w:rPr>
        <w:t>a</w:t>
      </w:r>
      <w:r w:rsidR="00B15C17" w:rsidRPr="0030668F">
        <w:rPr>
          <w:color w:val="000000" w:themeColor="text1"/>
        </w:rPr>
        <w:t xml:space="preserve"> essa situação, foi descartada a possibilidade de </w:t>
      </w:r>
      <w:r w:rsidR="00184419" w:rsidRPr="0030668F">
        <w:rPr>
          <w:color w:val="000000" w:themeColor="text1"/>
        </w:rPr>
        <w:t xml:space="preserve">fazer a tradução literal da implementação original. </w:t>
      </w:r>
      <w:commentRangeStart w:id="21"/>
      <w:r w:rsidR="00184419" w:rsidRPr="0030668F">
        <w:rPr>
          <w:color w:val="000000" w:themeColor="text1"/>
        </w:rPr>
        <w:t>Isso deixou disponível algumas possibilidades, a primeira, e mais comum encontrada foi a utilização de</w:t>
      </w:r>
      <w:r w:rsidR="00B15C17" w:rsidRPr="0030668F">
        <w:rPr>
          <w:color w:val="000000" w:themeColor="text1"/>
        </w:rPr>
        <w:t xml:space="preserve"> bibliotecas Python que permit</w:t>
      </w:r>
      <w:r w:rsidR="00184419" w:rsidRPr="0030668F">
        <w:rPr>
          <w:color w:val="000000" w:themeColor="text1"/>
        </w:rPr>
        <w:t>issem</w:t>
      </w:r>
      <w:r w:rsidR="00B15C17" w:rsidRPr="0030668F">
        <w:rPr>
          <w:color w:val="000000" w:themeColor="text1"/>
        </w:rPr>
        <w:t xml:space="preserve"> a chamada de funções MATLAB utilizando a API disponibilizada pela MathWorks [1</w:t>
      </w:r>
      <w:r w:rsidR="00BB71B4" w:rsidRPr="0030668F">
        <w:rPr>
          <w:color w:val="000000" w:themeColor="text1"/>
        </w:rPr>
        <w:t>2</w:t>
      </w:r>
      <w:r w:rsidR="00B15C17" w:rsidRPr="0030668F">
        <w:rPr>
          <w:color w:val="000000" w:themeColor="text1"/>
        </w:rPr>
        <w:t>], entretanto</w:t>
      </w:r>
      <w:r w:rsidR="00184419" w:rsidRPr="0030668F">
        <w:rPr>
          <w:color w:val="000000" w:themeColor="text1"/>
        </w:rPr>
        <w:t xml:space="preserve"> </w:t>
      </w:r>
      <w:r w:rsidR="00B15C17" w:rsidRPr="0030668F">
        <w:rPr>
          <w:color w:val="000000" w:themeColor="text1"/>
        </w:rPr>
        <w:t xml:space="preserve">essa estratégia manteria a dependência da licença MATLAB no código final </w:t>
      </w:r>
      <w:r w:rsidR="00184419" w:rsidRPr="0030668F">
        <w:rPr>
          <w:color w:val="000000" w:themeColor="text1"/>
        </w:rPr>
        <w:t>limitando o uso da ferramenta. Outra possibilidade</w:t>
      </w:r>
      <w:r w:rsidR="00BB71B4" w:rsidRPr="0030668F">
        <w:rPr>
          <w:color w:val="000000" w:themeColor="text1"/>
        </w:rPr>
        <w:t xml:space="preserve"> natural</w:t>
      </w:r>
      <w:r w:rsidR="00184419" w:rsidRPr="0030668F">
        <w:rPr>
          <w:color w:val="000000" w:themeColor="text1"/>
        </w:rPr>
        <w:t xml:space="preserve"> seria a re-implementação do modelo di</w:t>
      </w:r>
      <w:r w:rsidR="00BB71B4" w:rsidRPr="0030668F">
        <w:rPr>
          <w:color w:val="000000" w:themeColor="text1"/>
        </w:rPr>
        <w:t>retamente na linguagem Python, i</w:t>
      </w:r>
      <w:r w:rsidR="00184419" w:rsidRPr="0030668F">
        <w:rPr>
          <w:color w:val="000000" w:themeColor="text1"/>
        </w:rPr>
        <w:t>sso permitiria a utilização de métodos mais otimizados da linguagem que não est</w:t>
      </w:r>
      <w:r w:rsidR="00BB71B4" w:rsidRPr="0030668F">
        <w:rPr>
          <w:color w:val="000000" w:themeColor="text1"/>
        </w:rPr>
        <w:t>ariam disponíveis na original. O</w:t>
      </w:r>
      <w:r w:rsidR="00184419" w:rsidRPr="0030668F">
        <w:rPr>
          <w:color w:val="000000" w:themeColor="text1"/>
        </w:rPr>
        <w:t xml:space="preserve"> problema com essa estratégia, no entanto, seria a falta de garantias sobre o código gerado, pois além da dificuldade e do grande tempo necessário para recriar um modelo do início em uma nova linguagem, seriam necessários extensivos testes para confirmar que a nova implementação gera os mesmos resultados que </w:t>
      </w:r>
      <w:r w:rsidR="00BB71B4" w:rsidRPr="0030668F">
        <w:rPr>
          <w:color w:val="000000" w:themeColor="text1"/>
        </w:rPr>
        <w:t>a original. Ad</w:t>
      </w:r>
      <w:r w:rsidR="00184419" w:rsidRPr="0030668F">
        <w:rPr>
          <w:color w:val="000000" w:themeColor="text1"/>
        </w:rPr>
        <w:t>emais, a nova versão ainda assim poderia ter um tempo de execução demasiado grand</w:t>
      </w:r>
      <w:r w:rsidR="003F220E" w:rsidRPr="0030668F">
        <w:rPr>
          <w:color w:val="000000" w:themeColor="text1"/>
        </w:rPr>
        <w:t>e, dado</w:t>
      </w:r>
      <w:r w:rsidR="00184419" w:rsidRPr="0030668F">
        <w:rPr>
          <w:color w:val="000000" w:themeColor="text1"/>
        </w:rPr>
        <w:t xml:space="preserve"> que a linguagem origi</w:t>
      </w:r>
      <w:r w:rsidR="00BB71B4" w:rsidRPr="0030668F">
        <w:rPr>
          <w:color w:val="000000" w:themeColor="text1"/>
        </w:rPr>
        <w:t>nal é muito mais otimizada para resolução de problemas matemáticos do que a linguagem destino que tem como enfoque permitir a criação de qualquer tipo de aplicação, ao custo de sua eficiência.</w:t>
      </w:r>
    </w:p>
    <w:p w14:paraId="6D55A261" w14:textId="77777777" w:rsidR="00BB71B4" w:rsidRPr="0030668F" w:rsidRDefault="00BB71B4" w:rsidP="0007524E">
      <w:pPr>
        <w:spacing w:line="360" w:lineRule="auto"/>
        <w:ind w:leftChars="567" w:left="1247" w:right="539" w:firstLine="567"/>
        <w:rPr>
          <w:color w:val="000000" w:themeColor="text1"/>
        </w:rPr>
      </w:pPr>
      <w:r w:rsidRPr="0030668F">
        <w:rPr>
          <w:color w:val="000000" w:themeColor="text1"/>
        </w:rPr>
        <w:t>Dada a situação, foi considerada a utilização de uma ferramenta de tradução automática entre as duas linguagens, mas dentre todas as encontradas [13][14][15] nenhuma conseguiu fazer a tradução de forma aceitável, traduzindo simplesmente a sintaxe</w:t>
      </w:r>
      <w:r w:rsidR="005830AD" w:rsidRPr="0030668F">
        <w:rPr>
          <w:color w:val="000000" w:themeColor="text1"/>
        </w:rPr>
        <w:t xml:space="preserve"> e</w:t>
      </w:r>
      <w:r w:rsidR="003F220E" w:rsidRPr="0030668F">
        <w:rPr>
          <w:color w:val="000000" w:themeColor="text1"/>
        </w:rPr>
        <w:t xml:space="preserve"> gerando um código não utilizáve</w:t>
      </w:r>
      <w:r w:rsidR="005830AD" w:rsidRPr="0030668F">
        <w:rPr>
          <w:color w:val="000000" w:themeColor="text1"/>
        </w:rPr>
        <w:t>l</w:t>
      </w:r>
      <w:r w:rsidRPr="0030668F">
        <w:rPr>
          <w:color w:val="000000" w:themeColor="text1"/>
        </w:rPr>
        <w:t>,</w:t>
      </w:r>
      <w:r w:rsidR="005830AD" w:rsidRPr="0030668F">
        <w:rPr>
          <w:color w:val="000000" w:themeColor="text1"/>
        </w:rPr>
        <w:t xml:space="preserve"> ou traduzindo para uma versão muito antiga do python que já caiu em desuso, ou não conseguindo reconhecer diversas linhas na implementação original. Com isso, foi investigada a possibilidade da utilização de uma outra ferramenta de tradução, uma que pudesse converter o modelo para um código C, de forma que não fosse necessária a licença do MATLAB e posteriormente utilizar as bibliotecas padrão do Python que permitem a interação de um código na mesma com bibliotecas escritas em C. Apesar de ser possível fazer o mesmo processo com uma tradução para C++, com o objetivo de simplificar a interação entre o código final do modelo e o código da interface, foi decidido focar na tradução para o código C.</w:t>
      </w:r>
      <w:commentRangeEnd w:id="21"/>
      <w:r w:rsidR="00832140" w:rsidRPr="0030668F">
        <w:rPr>
          <w:rStyle w:val="Refdecomentrio"/>
          <w:color w:val="000000" w:themeColor="text1"/>
        </w:rPr>
        <w:commentReference w:id="21"/>
      </w:r>
    </w:p>
    <w:p w14:paraId="0943465F" w14:textId="77777777" w:rsidR="006911B2" w:rsidRPr="0030668F" w:rsidRDefault="003F220E" w:rsidP="00473325">
      <w:pPr>
        <w:ind w:left="360" w:firstLine="360"/>
        <w:rPr>
          <w:color w:val="000000" w:themeColor="text1"/>
          <w:sz w:val="24"/>
          <w:szCs w:val="24"/>
        </w:rPr>
      </w:pPr>
      <w:r w:rsidRPr="0030668F">
        <w:rPr>
          <w:color w:val="000000" w:themeColor="text1"/>
          <w:sz w:val="24"/>
          <w:szCs w:val="24"/>
          <w:highlight w:val="red"/>
        </w:rPr>
        <w:t>FOTO co</w:t>
      </w:r>
      <w:r w:rsidR="006911B2" w:rsidRPr="0030668F">
        <w:rPr>
          <w:color w:val="000000" w:themeColor="text1"/>
          <w:sz w:val="24"/>
          <w:szCs w:val="24"/>
          <w:highlight w:val="red"/>
        </w:rPr>
        <w:t>digo mal traduzido</w:t>
      </w:r>
    </w:p>
    <w:p w14:paraId="74EF69F9" w14:textId="77777777" w:rsidR="00332B75" w:rsidRPr="0030668F" w:rsidRDefault="0003730F" w:rsidP="00332B75">
      <w:pPr>
        <w:pStyle w:val="Ttulo3"/>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4</w:t>
      </w:r>
      <w:r w:rsidR="00332B75" w:rsidRPr="0030668F">
        <w:rPr>
          <w:rFonts w:ascii="Times New Roman" w:eastAsia="Arial" w:hAnsi="Times New Roman" w:cs="Times New Roman"/>
          <w:color w:val="000000" w:themeColor="text1"/>
        </w:rPr>
        <w:t>.2.2</w:t>
      </w:r>
      <w:r w:rsidR="00332B75" w:rsidRPr="0030668F">
        <w:rPr>
          <w:rFonts w:ascii="Times New Roman" w:eastAsia="Arial" w:hAnsi="Times New Roman" w:cs="Times New Roman"/>
          <w:color w:val="000000" w:themeColor="text1"/>
        </w:rPr>
        <w:tab/>
      </w:r>
      <w:r w:rsidR="00EB7A35" w:rsidRPr="0030668F">
        <w:rPr>
          <w:rFonts w:ascii="Times New Roman" w:eastAsia="Arial" w:hAnsi="Times New Roman" w:cs="Times New Roman"/>
          <w:color w:val="000000" w:themeColor="text1"/>
        </w:rPr>
        <w:t>Tradução do C</w:t>
      </w:r>
      <w:r w:rsidR="00332B75" w:rsidRPr="0030668F">
        <w:rPr>
          <w:rFonts w:ascii="Times New Roman" w:eastAsia="Arial" w:hAnsi="Times New Roman" w:cs="Times New Roman"/>
          <w:color w:val="000000" w:themeColor="text1"/>
        </w:rPr>
        <w:t xml:space="preserve">ódigo MATLAB para </w:t>
      </w:r>
      <w:r w:rsidR="00733E63" w:rsidRPr="0030668F">
        <w:rPr>
          <w:rFonts w:ascii="Times New Roman" w:eastAsia="Arial" w:hAnsi="Times New Roman" w:cs="Times New Roman"/>
          <w:color w:val="000000" w:themeColor="text1"/>
        </w:rPr>
        <w:t xml:space="preserve">a Linguagem </w:t>
      </w:r>
      <w:r w:rsidR="00332B75" w:rsidRPr="0030668F">
        <w:rPr>
          <w:rFonts w:ascii="Times New Roman" w:eastAsia="Arial" w:hAnsi="Times New Roman" w:cs="Times New Roman"/>
          <w:color w:val="000000" w:themeColor="text1"/>
        </w:rPr>
        <w:t>C</w:t>
      </w:r>
    </w:p>
    <w:p w14:paraId="1FC16FE4" w14:textId="77777777" w:rsidR="00332B75" w:rsidRPr="0030668F" w:rsidRDefault="00332B75" w:rsidP="0007524E">
      <w:pPr>
        <w:spacing w:line="360" w:lineRule="auto"/>
        <w:ind w:leftChars="567" w:left="1247" w:right="539" w:firstLine="567"/>
        <w:rPr>
          <w:color w:val="000000" w:themeColor="text1"/>
        </w:rPr>
      </w:pPr>
    </w:p>
    <w:p w14:paraId="5AEE502C" w14:textId="6DFA5224" w:rsidR="00C644BA" w:rsidRPr="0030668F" w:rsidRDefault="005830AD" w:rsidP="0007524E">
      <w:pPr>
        <w:spacing w:line="360" w:lineRule="auto"/>
        <w:ind w:leftChars="567" w:left="1247" w:right="539" w:firstLine="567"/>
        <w:rPr>
          <w:color w:val="000000" w:themeColor="text1"/>
        </w:rPr>
      </w:pPr>
      <w:r w:rsidRPr="0030668F">
        <w:rPr>
          <w:color w:val="000000" w:themeColor="text1"/>
        </w:rPr>
        <w:t xml:space="preserve">Como explicado </w:t>
      </w:r>
      <w:r w:rsidR="00832140" w:rsidRPr="0030668F">
        <w:rPr>
          <w:color w:val="000000" w:themeColor="text1"/>
        </w:rPr>
        <w:t>na Seção</w:t>
      </w:r>
      <w:r w:rsidRPr="0030668F">
        <w:rPr>
          <w:color w:val="000000" w:themeColor="text1"/>
        </w:rPr>
        <w:t xml:space="preserve"> 3.1, a empresa MathWorks disponibiliza uma aplicação para o MATLAB</w:t>
      </w:r>
      <w:r w:rsidR="00832140" w:rsidRPr="0030668F">
        <w:rPr>
          <w:color w:val="000000" w:themeColor="text1"/>
        </w:rPr>
        <w:t>,</w:t>
      </w:r>
      <w:r w:rsidRPr="0030668F">
        <w:rPr>
          <w:color w:val="000000" w:themeColor="text1"/>
        </w:rPr>
        <w:t xml:space="preserve"> chamada MATLAB Coder</w:t>
      </w:r>
      <w:r w:rsidR="00832140" w:rsidRPr="0030668F">
        <w:rPr>
          <w:color w:val="000000" w:themeColor="text1"/>
        </w:rPr>
        <w:t>,</w:t>
      </w:r>
      <w:r w:rsidRPr="0030668F">
        <w:rPr>
          <w:color w:val="000000" w:themeColor="text1"/>
        </w:rPr>
        <w:t xml:space="preserve"> que permite a tradução </w:t>
      </w:r>
      <w:r w:rsidRPr="0030668F">
        <w:rPr>
          <w:color w:val="000000" w:themeColor="text1"/>
        </w:rPr>
        <w:lastRenderedPageBreak/>
        <w:t>automática de um código MATLAB para C ou C++</w:t>
      </w:r>
      <w:r w:rsidR="006911B2" w:rsidRPr="0030668F">
        <w:rPr>
          <w:color w:val="000000" w:themeColor="text1"/>
        </w:rPr>
        <w:t>. Essa ferramenta, entretanto, possui algumas limitações devido à grande quantidade de diferença entre os paradigmas de cada uma das linguagens. O primeiro problema encontrado foi a necessidade de definir o tamanho e tipo das variáveis utilizadas como parâmetro das funções MATLAB, dada a natureza da linguagem C como fortemente tipada</w:t>
      </w:r>
      <w:r w:rsidR="00C644BA" w:rsidRPr="0030668F">
        <w:rPr>
          <w:color w:val="000000" w:themeColor="text1"/>
        </w:rPr>
        <w:t>, e sua necessidade de determinar no cabeçalho de cada função exatamente os tipos dos parâmetros.</w:t>
      </w:r>
    </w:p>
    <w:p w14:paraId="038699BB" w14:textId="77777777" w:rsidR="005830AD" w:rsidRPr="0030668F" w:rsidRDefault="00C644BA" w:rsidP="0007524E">
      <w:pPr>
        <w:spacing w:line="360" w:lineRule="auto"/>
        <w:ind w:leftChars="567" w:left="1247" w:right="539" w:firstLine="567"/>
        <w:rPr>
          <w:color w:val="000000" w:themeColor="text1"/>
        </w:rPr>
      </w:pPr>
      <w:commentRangeStart w:id="22"/>
      <w:r w:rsidRPr="0030668F">
        <w:rPr>
          <w:color w:val="000000" w:themeColor="text1"/>
          <w:highlight w:val="red"/>
        </w:rPr>
        <w:t>FOTO MATLAB Coder definição de tipo e tamanho, e header C e header matlab</w:t>
      </w:r>
      <w:r w:rsidR="006911B2" w:rsidRPr="0030668F">
        <w:rPr>
          <w:color w:val="000000" w:themeColor="text1"/>
        </w:rPr>
        <w:t xml:space="preserve"> </w:t>
      </w:r>
      <w:commentRangeEnd w:id="22"/>
      <w:r w:rsidR="00832140" w:rsidRPr="0030668F">
        <w:rPr>
          <w:rStyle w:val="Refdecomentrio"/>
          <w:color w:val="000000" w:themeColor="text1"/>
        </w:rPr>
        <w:commentReference w:id="22"/>
      </w:r>
    </w:p>
    <w:p w14:paraId="5DC44411" w14:textId="77777777" w:rsidR="00C644BA" w:rsidRPr="0030668F" w:rsidRDefault="00C644BA" w:rsidP="0007524E">
      <w:pPr>
        <w:spacing w:line="360" w:lineRule="auto"/>
        <w:ind w:leftChars="567" w:left="1247" w:right="539" w:firstLine="567"/>
        <w:rPr>
          <w:color w:val="000000" w:themeColor="text1"/>
        </w:rPr>
      </w:pPr>
      <w:r w:rsidRPr="0030668F">
        <w:rPr>
          <w:color w:val="000000" w:themeColor="text1"/>
        </w:rPr>
        <w:t>Após determinar os tipos das variáveis de parâmetros, outra necessidade foi fazer a declaração e inicialização explicitamente das variáveis no início do código, outro dos pré-requisitos da linguagem C na utilização de variáveis.</w:t>
      </w:r>
    </w:p>
    <w:p w14:paraId="4D7435AA" w14:textId="77777777" w:rsidR="00C644BA" w:rsidRPr="0030668F" w:rsidRDefault="00C644BA" w:rsidP="0007524E">
      <w:pPr>
        <w:spacing w:line="360" w:lineRule="auto"/>
        <w:ind w:leftChars="567" w:left="1247" w:right="539" w:firstLine="567"/>
        <w:rPr>
          <w:color w:val="000000" w:themeColor="text1"/>
        </w:rPr>
      </w:pPr>
      <w:r w:rsidRPr="0030668F">
        <w:rPr>
          <w:color w:val="000000" w:themeColor="text1"/>
          <w:highlight w:val="red"/>
        </w:rPr>
        <w:t>FOTO MATLAB declarando e inicializando variáveis</w:t>
      </w:r>
    </w:p>
    <w:p w14:paraId="7E3B8D66" w14:textId="77777777" w:rsidR="00C644BA" w:rsidRPr="0030668F" w:rsidRDefault="00C644BA" w:rsidP="0007524E">
      <w:pPr>
        <w:spacing w:line="360" w:lineRule="auto"/>
        <w:ind w:leftChars="567" w:left="1247" w:right="539" w:firstLine="567"/>
        <w:rPr>
          <w:color w:val="000000" w:themeColor="text1"/>
        </w:rPr>
      </w:pPr>
      <w:r w:rsidRPr="0030668F">
        <w:rPr>
          <w:color w:val="000000" w:themeColor="text1"/>
        </w:rPr>
        <w:t>A incompatibilidade encontrada a seguir se deu com as linhas de código na implementação original do modelo que alterava de forma dinâmica o tamanho de uma variável ao longo do código. Esse problema englobou instâncias fáceis e difíceis de  resolver, enquanto algumas foram resolvidas simplesmente trocando um append por uma inicialização prévia e alteração por indexação, em alguns casos foi necessário rever a lógica utilizada para que o código MATLAB não necessitasse de variáveis que modificassem o seu tamanho dentro de uma mesma função.</w:t>
      </w:r>
    </w:p>
    <w:p w14:paraId="4DAC8FAB" w14:textId="77777777" w:rsidR="00C644BA" w:rsidRPr="0030668F" w:rsidRDefault="00C644BA" w:rsidP="0007524E">
      <w:pPr>
        <w:spacing w:line="360" w:lineRule="auto"/>
        <w:ind w:leftChars="567" w:left="1247" w:right="539" w:firstLine="567"/>
        <w:rPr>
          <w:color w:val="000000" w:themeColor="text1"/>
        </w:rPr>
      </w:pPr>
      <w:r w:rsidRPr="0030668F">
        <w:rPr>
          <w:color w:val="000000" w:themeColor="text1"/>
          <w:highlight w:val="red"/>
        </w:rPr>
        <w:t xml:space="preserve">FOTO antes e depois </w:t>
      </w:r>
      <w:r w:rsidR="006A5A88" w:rsidRPr="0030668F">
        <w:rPr>
          <w:color w:val="000000" w:themeColor="text1"/>
          <w:highlight w:val="red"/>
        </w:rPr>
        <w:t>1- caso fácil de troca por indexação 2- caso mais complicado</w:t>
      </w:r>
    </w:p>
    <w:p w14:paraId="701078A5" w14:textId="77777777" w:rsidR="006A5A88" w:rsidRPr="0030668F" w:rsidRDefault="006A5A88" w:rsidP="0007524E">
      <w:pPr>
        <w:spacing w:line="360" w:lineRule="auto"/>
        <w:ind w:leftChars="567" w:left="1247" w:right="539" w:firstLine="567"/>
        <w:rPr>
          <w:color w:val="000000" w:themeColor="text1"/>
        </w:rPr>
      </w:pPr>
      <w:r w:rsidRPr="0030668F">
        <w:rPr>
          <w:color w:val="000000" w:themeColor="text1"/>
        </w:rPr>
        <w:t>Alguns dos problemas encontrados também foram mais específicos da forma que o modelo foi implementado e das concessões que o MATLAB faz quando a programação é feita diretamente nele. Por exemplo, em um dos casos encontrados o código original incluía a multiplicação de uma matriz por um número (escalar), mas o código</w:t>
      </w:r>
      <w:r w:rsidR="003F220E" w:rsidRPr="0030668F">
        <w:rPr>
          <w:color w:val="000000" w:themeColor="text1"/>
        </w:rPr>
        <w:t xml:space="preserve"> que fazia essa multiplicação es</w:t>
      </w:r>
      <w:r w:rsidRPr="0030668F">
        <w:rPr>
          <w:color w:val="000000" w:themeColor="text1"/>
        </w:rPr>
        <w:t>pecificava que o tipo de multiplicação a ser feito era um que não seria possível fazer entre uma matriz e um escalar, mas seria entre uma matriz e um vetor. Ao executar esse código dentro do MATLAB o programa sutilmente transformava o segundo parâmetro da multiplicação em um vetor (replicando o escalar até o tamanho compatível com a matriz), para que o código executasse corretamente, entretanto, quando o MATLAB Coder tentava parsear a expressão para identificar o</w:t>
      </w:r>
      <w:r w:rsidR="003F220E" w:rsidRPr="0030668F">
        <w:rPr>
          <w:color w:val="000000" w:themeColor="text1"/>
        </w:rPr>
        <w:t>s tamanhos das variáveis auxilia</w:t>
      </w:r>
      <w:r w:rsidRPr="0030668F">
        <w:rPr>
          <w:color w:val="000000" w:themeColor="text1"/>
        </w:rPr>
        <w:t>res a se</w:t>
      </w:r>
      <w:r w:rsidR="00CB7792" w:rsidRPr="0030668F">
        <w:rPr>
          <w:color w:val="000000" w:themeColor="text1"/>
        </w:rPr>
        <w:t>rem utilizadas ele apontava a inconsistência no tamanho dos mesmos.</w:t>
      </w:r>
    </w:p>
    <w:p w14:paraId="42F156DD" w14:textId="77777777" w:rsidR="00CB7792" w:rsidRPr="0030668F" w:rsidRDefault="00CB7792" w:rsidP="0007524E">
      <w:pPr>
        <w:spacing w:line="360" w:lineRule="auto"/>
        <w:ind w:leftChars="567" w:left="1247" w:right="539" w:firstLine="567"/>
        <w:rPr>
          <w:color w:val="000000" w:themeColor="text1"/>
        </w:rPr>
      </w:pPr>
      <w:r w:rsidRPr="0030668F">
        <w:rPr>
          <w:color w:val="000000" w:themeColor="text1"/>
          <w:highlight w:val="red"/>
        </w:rPr>
        <w:t>FOTO (Qtem).*(1./(1-Qtem(:,idx(j)))) -&gt; (Qtem).*repmat((1./(1-Qtem(:,idx(j)))), 1, size(Qtem, 2))</w:t>
      </w:r>
    </w:p>
    <w:p w14:paraId="3F9E3F1E" w14:textId="77777777" w:rsidR="00CB7792" w:rsidRPr="0030668F" w:rsidRDefault="00CB7792" w:rsidP="0007524E">
      <w:pPr>
        <w:spacing w:line="360" w:lineRule="auto"/>
        <w:ind w:leftChars="567" w:left="1247" w:right="539" w:firstLine="567"/>
        <w:rPr>
          <w:color w:val="000000" w:themeColor="text1"/>
        </w:rPr>
      </w:pPr>
      <w:r w:rsidRPr="0030668F">
        <w:rPr>
          <w:color w:val="000000" w:themeColor="text1"/>
        </w:rPr>
        <w:t xml:space="preserve">Na implementação original também, os dados dos pacientes e dos hospitais foram salvos simplesmente como matrizes dentro de um arquivo “.mat”, uma </w:t>
      </w:r>
      <w:r w:rsidRPr="0030668F">
        <w:rPr>
          <w:color w:val="000000" w:themeColor="text1"/>
        </w:rPr>
        <w:lastRenderedPageBreak/>
        <w:t xml:space="preserve">extensão específica do MATLAB que identifica um arquivo binário guardando uma ou mais variáveis, mas que não é facilmente lido por outras linguagens (análogo ao uso base da biblioteca </w:t>
      </w:r>
      <w:r w:rsidRPr="0030668F">
        <w:rPr>
          <w:i/>
          <w:color w:val="000000" w:themeColor="text1"/>
        </w:rPr>
        <w:t>pickle</w:t>
      </w:r>
      <w:r w:rsidRPr="0030668F">
        <w:rPr>
          <w:color w:val="000000" w:themeColor="text1"/>
        </w:rPr>
        <w:t xml:space="preserve"> do Python). Foi necessário então transformar o arquivo de input em diversos arquivos </w:t>
      </w:r>
      <w:r w:rsidRPr="0030668F">
        <w:rPr>
          <w:i/>
          <w:color w:val="000000" w:themeColor="text1"/>
        </w:rPr>
        <w:t>csv</w:t>
      </w:r>
      <w:r w:rsidRPr="0030668F">
        <w:rPr>
          <w:color w:val="000000" w:themeColor="text1"/>
        </w:rPr>
        <w:t xml:space="preserve"> (comma separ</w:t>
      </w:r>
      <w:r w:rsidR="003F220E" w:rsidRPr="0030668F">
        <w:rPr>
          <w:color w:val="000000" w:themeColor="text1"/>
        </w:rPr>
        <w:t>a</w:t>
      </w:r>
      <w:r w:rsidRPr="0030668F">
        <w:rPr>
          <w:color w:val="000000" w:themeColor="text1"/>
        </w:rPr>
        <w:t>ted variable</w:t>
      </w:r>
      <w:r w:rsidR="00413059" w:rsidRPr="0030668F">
        <w:rPr>
          <w:color w:val="000000" w:themeColor="text1"/>
        </w:rPr>
        <w:t xml:space="preserve"> – variáveis separadas por vírgula</w:t>
      </w:r>
      <w:r w:rsidRPr="0030668F">
        <w:rPr>
          <w:color w:val="000000" w:themeColor="text1"/>
        </w:rPr>
        <w:t>)</w:t>
      </w:r>
      <w:r w:rsidR="00413059" w:rsidRPr="0030668F">
        <w:rPr>
          <w:color w:val="000000" w:themeColor="text1"/>
        </w:rPr>
        <w:t xml:space="preserve"> que pudesse descrever as matrizes utilizadas de uma forma legível por qualquer programa.</w:t>
      </w:r>
      <w:r w:rsidR="0019611A" w:rsidRPr="0030668F">
        <w:rPr>
          <w:color w:val="000000" w:themeColor="text1"/>
        </w:rPr>
        <w:t xml:space="preserve"> Após isso, foi criada também uma função simples de leitura dos csv em C, pois enquanto na arquitetura completa esse trabalho seria feito pelo código em python utilizando uma biblioteca especializada, seria necessário que o código C pudesse ser testado com os arquivos csv para que a tradução pudesse ser testada</w:t>
      </w:r>
    </w:p>
    <w:p w14:paraId="34E82BC7" w14:textId="77777777" w:rsidR="00413059" w:rsidRPr="0030668F" w:rsidRDefault="00413059" w:rsidP="0007524E">
      <w:pPr>
        <w:spacing w:line="360" w:lineRule="auto"/>
        <w:ind w:leftChars="567" w:left="1247" w:right="539" w:firstLine="567"/>
        <w:rPr>
          <w:color w:val="000000" w:themeColor="text1"/>
        </w:rPr>
      </w:pPr>
      <w:r w:rsidRPr="0030668F">
        <w:rPr>
          <w:color w:val="000000" w:themeColor="text1"/>
          <w:highlight w:val="red"/>
        </w:rPr>
        <w:t>FOTO</w:t>
      </w:r>
      <w:r w:rsidR="008A46BA" w:rsidRPr="0030668F">
        <w:rPr>
          <w:color w:val="000000" w:themeColor="text1"/>
          <w:highlight w:val="red"/>
        </w:rPr>
        <w:t xml:space="preserve"> load(.mat) arquivo mat -&gt; csvs</w:t>
      </w:r>
    </w:p>
    <w:p w14:paraId="49E44EE1" w14:textId="77777777" w:rsidR="008A46BA" w:rsidRPr="0030668F" w:rsidRDefault="008A46BA" w:rsidP="0007524E">
      <w:pPr>
        <w:spacing w:line="360" w:lineRule="auto"/>
        <w:ind w:leftChars="567" w:left="1247" w:right="539" w:firstLine="567"/>
        <w:rPr>
          <w:color w:val="000000" w:themeColor="text1"/>
        </w:rPr>
      </w:pPr>
      <w:r w:rsidRPr="0030668F">
        <w:rPr>
          <w:color w:val="000000" w:themeColor="text1"/>
        </w:rPr>
        <w:t xml:space="preserve">Depois da resolução dos problemas encontrados acima o MATLAB Coder passou a conseguir gerar um código C a partir do modelo. Claro que esse código não funcionava </w:t>
      </w:r>
      <w:r w:rsidR="0019611A" w:rsidRPr="0030668F">
        <w:rPr>
          <w:color w:val="000000" w:themeColor="text1"/>
        </w:rPr>
        <w:t>corretamente em um primeiro momento</w:t>
      </w:r>
      <w:r w:rsidRPr="0030668F">
        <w:rPr>
          <w:color w:val="000000" w:themeColor="text1"/>
        </w:rPr>
        <w:t>, e ainda t</w:t>
      </w:r>
      <w:r w:rsidR="0019611A" w:rsidRPr="0030668F">
        <w:rPr>
          <w:color w:val="000000" w:themeColor="text1"/>
        </w:rPr>
        <w:t>eriam</w:t>
      </w:r>
      <w:r w:rsidRPr="0030668F">
        <w:rPr>
          <w:color w:val="000000" w:themeColor="text1"/>
        </w:rPr>
        <w:t xml:space="preserve"> que ser feitas algumas alterações no código MATLAB para que o código gerado retornasse as respostas esperadas. Entretan</w:t>
      </w:r>
      <w:r w:rsidR="003F220E" w:rsidRPr="0030668F">
        <w:rPr>
          <w:color w:val="000000" w:themeColor="text1"/>
        </w:rPr>
        <w:t>t</w:t>
      </w:r>
      <w:r w:rsidRPr="0030668F">
        <w:rPr>
          <w:color w:val="000000" w:themeColor="text1"/>
        </w:rPr>
        <w:t>o, a partir desse momento os problemas poderiam aparecer não só nas mensagens de erro do MATLAB Coder, mas também na observação e execução do código em C.</w:t>
      </w:r>
    </w:p>
    <w:p w14:paraId="56B2E28E" w14:textId="77777777" w:rsidR="00413059" w:rsidRPr="0030668F" w:rsidRDefault="00413059" w:rsidP="0007524E">
      <w:pPr>
        <w:spacing w:line="360" w:lineRule="auto"/>
        <w:ind w:leftChars="567" w:left="1247" w:right="539" w:firstLine="567"/>
        <w:rPr>
          <w:color w:val="000000" w:themeColor="text1"/>
        </w:rPr>
      </w:pPr>
      <w:r w:rsidRPr="0030668F">
        <w:rPr>
          <w:color w:val="000000" w:themeColor="text1"/>
        </w:rPr>
        <w:t>Um problema inesperado encontrado na tradução feita foi a otimização excessiva de algumas partes do código. Inicialmente a tradução estava sendo feita em uma versão do</w:t>
      </w:r>
      <w:r w:rsidR="003F220E" w:rsidRPr="0030668F">
        <w:rPr>
          <w:color w:val="000000" w:themeColor="text1"/>
        </w:rPr>
        <w:t xml:space="preserve"> código com o menor número possí</w:t>
      </w:r>
      <w:r w:rsidRPr="0030668F">
        <w:rPr>
          <w:color w:val="000000" w:themeColor="text1"/>
        </w:rPr>
        <w:t xml:space="preserve">vel de gerações para o modelo (uma geração), permitindo que a conversão fosse feita da forma mais rápida </w:t>
      </w:r>
      <w:r w:rsidR="003F220E" w:rsidRPr="0030668F">
        <w:rPr>
          <w:color w:val="000000" w:themeColor="text1"/>
        </w:rPr>
        <w:t>possível</w:t>
      </w:r>
      <w:r w:rsidRPr="0030668F">
        <w:rPr>
          <w:color w:val="000000" w:themeColor="text1"/>
        </w:rPr>
        <w:t xml:space="preserve"> para identificar os problemas a serem resolvidos rapidamente, entretanto o código gerado a partir dessa tradução passou a considerar que o modelo sempre teria somente uma geração retirando diversas iterações que deveriam ser feitas e além disso retirando a men</w:t>
      </w:r>
      <w:r w:rsidR="008A46BA" w:rsidRPr="0030668F">
        <w:rPr>
          <w:color w:val="000000" w:themeColor="text1"/>
        </w:rPr>
        <w:t>ç</w:t>
      </w:r>
      <w:r w:rsidRPr="0030668F">
        <w:rPr>
          <w:color w:val="000000" w:themeColor="text1"/>
        </w:rPr>
        <w:t xml:space="preserve">ão de qualquer </w:t>
      </w:r>
      <w:r w:rsidR="008A46BA" w:rsidRPr="0030668F">
        <w:rPr>
          <w:color w:val="000000" w:themeColor="text1"/>
        </w:rPr>
        <w:t xml:space="preserve">uma das variáveis que tinham o seu valor definido na função </w:t>
      </w:r>
      <w:r w:rsidR="008A46BA" w:rsidRPr="0030668F">
        <w:rPr>
          <w:i/>
          <w:color w:val="000000" w:themeColor="text1"/>
        </w:rPr>
        <w:t>main</w:t>
      </w:r>
      <w:r w:rsidR="008A46BA" w:rsidRPr="0030668F">
        <w:rPr>
          <w:color w:val="000000" w:themeColor="text1"/>
        </w:rPr>
        <w:t xml:space="preserve"> do modelo, considerando que a definição delas estava dentro do código, o seu valor era para ser uma constante. Foi necessário então aumentar o número de gerações utilizado no código sendo traduzido e criar uma nova função </w:t>
      </w:r>
      <w:r w:rsidR="008A46BA" w:rsidRPr="0030668F">
        <w:rPr>
          <w:i/>
          <w:color w:val="000000" w:themeColor="text1"/>
        </w:rPr>
        <w:t>main</w:t>
      </w:r>
      <w:r w:rsidR="008A46BA" w:rsidRPr="0030668F">
        <w:rPr>
          <w:color w:val="000000" w:themeColor="text1"/>
        </w:rPr>
        <w:t xml:space="preserve"> que simplesmente decidisse o valor dos parâmetros do modelo e chamasse a função </w:t>
      </w:r>
      <w:r w:rsidR="008A46BA" w:rsidRPr="0030668F">
        <w:rPr>
          <w:i/>
          <w:color w:val="000000" w:themeColor="text1"/>
        </w:rPr>
        <w:t>main</w:t>
      </w:r>
      <w:r w:rsidR="008A46BA" w:rsidRPr="0030668F">
        <w:rPr>
          <w:color w:val="000000" w:themeColor="text1"/>
        </w:rPr>
        <w:t xml:space="preserve"> original. Esse novo código não seria colocado como parte do código a ser traduzido, e sim como uma função de teste que chama o código a ser traduzido.</w:t>
      </w:r>
    </w:p>
    <w:p w14:paraId="27AA531B" w14:textId="77777777" w:rsidR="008A46BA" w:rsidRPr="0030668F" w:rsidRDefault="008A46BA" w:rsidP="0007524E">
      <w:pPr>
        <w:spacing w:line="360" w:lineRule="auto"/>
        <w:ind w:leftChars="567" w:left="1247" w:right="539" w:firstLine="567"/>
        <w:rPr>
          <w:color w:val="000000" w:themeColor="text1"/>
        </w:rPr>
      </w:pPr>
      <w:r w:rsidRPr="0030668F">
        <w:rPr>
          <w:color w:val="000000" w:themeColor="text1"/>
          <w:highlight w:val="red"/>
        </w:rPr>
        <w:t>FOTO função de teste MATLAB Coder</w:t>
      </w:r>
    </w:p>
    <w:p w14:paraId="4C42ED67" w14:textId="77777777" w:rsidR="006B61CA" w:rsidRPr="0030668F" w:rsidRDefault="006B61CA" w:rsidP="0007524E">
      <w:pPr>
        <w:spacing w:line="360" w:lineRule="auto"/>
        <w:ind w:leftChars="567" w:left="1247" w:right="539" w:firstLine="567"/>
        <w:rPr>
          <w:color w:val="000000" w:themeColor="text1"/>
        </w:rPr>
      </w:pPr>
      <w:r w:rsidRPr="0030668F">
        <w:rPr>
          <w:color w:val="000000" w:themeColor="text1"/>
        </w:rPr>
        <w:t xml:space="preserve">Outra necessidade foi alterar todos os momentos </w:t>
      </w:r>
      <w:r w:rsidR="003F220E" w:rsidRPr="0030668F">
        <w:rPr>
          <w:color w:val="000000" w:themeColor="text1"/>
        </w:rPr>
        <w:t>onde</w:t>
      </w:r>
      <w:r w:rsidRPr="0030668F">
        <w:rPr>
          <w:color w:val="000000" w:themeColor="text1"/>
        </w:rPr>
        <w:t xml:space="preserve"> no código original foi utilizado uma das funções </w:t>
      </w:r>
      <w:r w:rsidRPr="0030668F">
        <w:rPr>
          <w:i/>
          <w:color w:val="000000" w:themeColor="text1"/>
        </w:rPr>
        <w:t>sum</w:t>
      </w:r>
      <w:r w:rsidRPr="0030668F">
        <w:rPr>
          <w:color w:val="000000" w:themeColor="text1"/>
        </w:rPr>
        <w:t xml:space="preserve">, </w:t>
      </w:r>
      <w:r w:rsidRPr="0030668F">
        <w:rPr>
          <w:i/>
          <w:color w:val="000000" w:themeColor="text1"/>
        </w:rPr>
        <w:t>find</w:t>
      </w:r>
      <w:r w:rsidRPr="0030668F">
        <w:rPr>
          <w:color w:val="000000" w:themeColor="text1"/>
        </w:rPr>
        <w:t xml:space="preserve"> e </w:t>
      </w:r>
      <w:r w:rsidRPr="0030668F">
        <w:rPr>
          <w:i/>
          <w:color w:val="000000" w:themeColor="text1"/>
        </w:rPr>
        <w:t>max</w:t>
      </w:r>
      <w:r w:rsidRPr="0030668F">
        <w:rPr>
          <w:color w:val="000000" w:themeColor="text1"/>
        </w:rPr>
        <w:t xml:space="preserve"> em uma matriz, para dizer explicitamente em qual a dimensão na qual fazer a aplicação da função, dado que</w:t>
      </w:r>
      <w:r w:rsidR="00E264B9" w:rsidRPr="0030668F">
        <w:rPr>
          <w:color w:val="000000" w:themeColor="text1"/>
        </w:rPr>
        <w:t xml:space="preserve"> apesar de</w:t>
      </w:r>
      <w:r w:rsidRPr="0030668F">
        <w:rPr>
          <w:color w:val="000000" w:themeColor="text1"/>
        </w:rPr>
        <w:t xml:space="preserve"> isso pode</w:t>
      </w:r>
      <w:r w:rsidR="00E264B9" w:rsidRPr="0030668F">
        <w:rPr>
          <w:color w:val="000000" w:themeColor="text1"/>
        </w:rPr>
        <w:t>r</w:t>
      </w:r>
      <w:r w:rsidRPr="0030668F">
        <w:rPr>
          <w:color w:val="000000" w:themeColor="text1"/>
        </w:rPr>
        <w:t xml:space="preserve"> ser determinado implicitamente dentro do MATLAB pelo contexto de uso, a seleção automática feita pela tradução pode se enganar, </w:t>
      </w:r>
      <w:r w:rsidRPr="0030668F">
        <w:rPr>
          <w:color w:val="000000" w:themeColor="text1"/>
        </w:rPr>
        <w:lastRenderedPageBreak/>
        <w:t>causand</w:t>
      </w:r>
      <w:r w:rsidR="00E264B9" w:rsidRPr="0030668F">
        <w:rPr>
          <w:color w:val="000000" w:themeColor="text1"/>
        </w:rPr>
        <w:t>o</w:t>
      </w:r>
      <w:r w:rsidRPr="0030668F">
        <w:rPr>
          <w:color w:val="000000" w:themeColor="text1"/>
        </w:rPr>
        <w:t xml:space="preserve"> erro</w:t>
      </w:r>
      <w:r w:rsidR="00E264B9" w:rsidRPr="0030668F">
        <w:rPr>
          <w:color w:val="000000" w:themeColor="text1"/>
        </w:rPr>
        <w:t>s</w:t>
      </w:r>
      <w:r w:rsidRPr="0030668F">
        <w:rPr>
          <w:color w:val="000000" w:themeColor="text1"/>
        </w:rPr>
        <w:t xml:space="preserve"> no código final. </w:t>
      </w:r>
      <w:r w:rsidR="00E264B9" w:rsidRPr="0030668F">
        <w:rPr>
          <w:color w:val="000000" w:themeColor="text1"/>
        </w:rPr>
        <w:t>A</w:t>
      </w:r>
      <w:r w:rsidRPr="0030668F">
        <w:rPr>
          <w:color w:val="000000" w:themeColor="text1"/>
        </w:rPr>
        <w:t xml:space="preserve">pesar de não ser </w:t>
      </w:r>
      <w:r w:rsidR="00E264B9" w:rsidRPr="0030668F">
        <w:rPr>
          <w:color w:val="000000" w:themeColor="text1"/>
        </w:rPr>
        <w:t xml:space="preserve">absolutamente </w:t>
      </w:r>
      <w:r w:rsidRPr="0030668F">
        <w:rPr>
          <w:color w:val="000000" w:themeColor="text1"/>
        </w:rPr>
        <w:t>essencial,</w:t>
      </w:r>
      <w:r w:rsidR="00E264B9" w:rsidRPr="0030668F">
        <w:rPr>
          <w:color w:val="000000" w:themeColor="text1"/>
        </w:rPr>
        <w:t xml:space="preserve"> essa</w:t>
      </w:r>
      <w:r w:rsidRPr="0030668F">
        <w:rPr>
          <w:color w:val="000000" w:themeColor="text1"/>
        </w:rPr>
        <w:t xml:space="preserve"> é uma boa prática ao utilizar o Coder que pode poupar erros futuros.</w:t>
      </w:r>
    </w:p>
    <w:p w14:paraId="3E9A63E8" w14:textId="77777777" w:rsidR="006B61CA" w:rsidRPr="0030668F" w:rsidRDefault="006B61CA" w:rsidP="0007524E">
      <w:pPr>
        <w:spacing w:line="360" w:lineRule="auto"/>
        <w:ind w:leftChars="567" w:left="1247" w:right="539" w:firstLine="567"/>
        <w:rPr>
          <w:color w:val="000000" w:themeColor="text1"/>
        </w:rPr>
      </w:pPr>
      <w:r w:rsidRPr="0030668F">
        <w:rPr>
          <w:color w:val="000000" w:themeColor="text1"/>
        </w:rPr>
        <w:t>Após es</w:t>
      </w:r>
      <w:r w:rsidR="00E264B9" w:rsidRPr="0030668F">
        <w:rPr>
          <w:color w:val="000000" w:themeColor="text1"/>
        </w:rPr>
        <w:t>t</w:t>
      </w:r>
      <w:r w:rsidRPr="0030668F">
        <w:rPr>
          <w:color w:val="000000" w:themeColor="text1"/>
        </w:rPr>
        <w:t xml:space="preserve">e passo, </w:t>
      </w:r>
      <w:r w:rsidR="00E264B9" w:rsidRPr="0030668F">
        <w:rPr>
          <w:color w:val="000000" w:themeColor="text1"/>
        </w:rPr>
        <w:t xml:space="preserve">apesar do MATLAB Coder não apontar mais nenhum problema com o código original, a versão </w:t>
      </w:r>
      <w:r w:rsidRPr="0030668F">
        <w:rPr>
          <w:color w:val="000000" w:themeColor="text1"/>
        </w:rPr>
        <w:t>gerad</w:t>
      </w:r>
      <w:r w:rsidR="00E264B9" w:rsidRPr="0030668F">
        <w:rPr>
          <w:color w:val="000000" w:themeColor="text1"/>
        </w:rPr>
        <w:t>a</w:t>
      </w:r>
      <w:r w:rsidRPr="0030668F">
        <w:rPr>
          <w:color w:val="000000" w:themeColor="text1"/>
        </w:rPr>
        <w:t xml:space="preserve"> ainda não estava funcionando </w:t>
      </w:r>
      <w:r w:rsidR="00E264B9" w:rsidRPr="0030668F">
        <w:rPr>
          <w:color w:val="000000" w:themeColor="text1"/>
        </w:rPr>
        <w:t>como esperado. Sendo assim foram necessárias</w:t>
      </w:r>
      <w:r w:rsidRPr="0030668F">
        <w:rPr>
          <w:color w:val="000000" w:themeColor="text1"/>
        </w:rPr>
        <w:t xml:space="preserve"> alterações subsequentes </w:t>
      </w:r>
      <w:r w:rsidR="00E264B9" w:rsidRPr="0030668F">
        <w:rPr>
          <w:color w:val="000000" w:themeColor="text1"/>
        </w:rPr>
        <w:t>na</w:t>
      </w:r>
      <w:r w:rsidRPr="0030668F">
        <w:rPr>
          <w:color w:val="000000" w:themeColor="text1"/>
        </w:rPr>
        <w:t>s configurações d</w:t>
      </w:r>
      <w:r w:rsidR="00E264B9" w:rsidRPr="0030668F">
        <w:rPr>
          <w:color w:val="000000" w:themeColor="text1"/>
        </w:rPr>
        <w:t xml:space="preserve">o tradutor, tanto com o objetivo de esclarecer a tradução e facilitar </w:t>
      </w:r>
      <w:r w:rsidR="003F220E" w:rsidRPr="0030668F">
        <w:rPr>
          <w:color w:val="000000" w:themeColor="text1"/>
        </w:rPr>
        <w:t xml:space="preserve">a </w:t>
      </w:r>
      <w:r w:rsidR="00E264B9" w:rsidRPr="0030668F">
        <w:rPr>
          <w:color w:val="000000" w:themeColor="text1"/>
        </w:rPr>
        <w:t>resolução de bugs quanto para corrigir os problemas encontrados. As alterações foram a ativação da</w:t>
      </w:r>
      <w:r w:rsidR="007657B9" w:rsidRPr="0030668F">
        <w:rPr>
          <w:color w:val="000000" w:themeColor="text1"/>
        </w:rPr>
        <w:t>s</w:t>
      </w:r>
      <w:r w:rsidR="00E264B9" w:rsidRPr="0030668F">
        <w:rPr>
          <w:color w:val="000000" w:themeColor="text1"/>
        </w:rPr>
        <w:t xml:space="preserve"> opç</w:t>
      </w:r>
      <w:r w:rsidR="007657B9" w:rsidRPr="0030668F">
        <w:rPr>
          <w:color w:val="000000" w:themeColor="text1"/>
        </w:rPr>
        <w:t>ões</w:t>
      </w:r>
      <w:r w:rsidR="00E264B9" w:rsidRPr="0030668F">
        <w:rPr>
          <w:color w:val="000000" w:themeColor="text1"/>
        </w:rPr>
        <w:t xml:space="preserve"> “</w:t>
      </w:r>
      <w:r w:rsidR="00E264B9" w:rsidRPr="0030668F">
        <w:rPr>
          <w:i/>
          <w:color w:val="000000" w:themeColor="text1"/>
        </w:rPr>
        <w:t>Report differences from MATLAB</w:t>
      </w:r>
      <w:r w:rsidR="00E264B9" w:rsidRPr="0030668F">
        <w:rPr>
          <w:color w:val="000000" w:themeColor="text1"/>
        </w:rPr>
        <w:t>”</w:t>
      </w:r>
      <w:r w:rsidR="007657B9" w:rsidRPr="0030668F">
        <w:rPr>
          <w:color w:val="000000" w:themeColor="text1"/>
        </w:rPr>
        <w:t xml:space="preserve"> e “</w:t>
      </w:r>
      <w:r w:rsidR="007657B9" w:rsidRPr="0030668F">
        <w:rPr>
          <w:i/>
          <w:color w:val="000000" w:themeColor="text1"/>
        </w:rPr>
        <w:t>MATLAB source code as comments</w:t>
      </w:r>
      <w:r w:rsidR="007657B9" w:rsidRPr="0030668F">
        <w:rPr>
          <w:color w:val="000000" w:themeColor="text1"/>
        </w:rPr>
        <w:t>”</w:t>
      </w:r>
      <w:r w:rsidR="00E264B9" w:rsidRPr="0030668F">
        <w:rPr>
          <w:color w:val="000000" w:themeColor="text1"/>
        </w:rPr>
        <w:t>, a desativação da “</w:t>
      </w:r>
      <w:r w:rsidR="00E264B9" w:rsidRPr="0030668F">
        <w:rPr>
          <w:i/>
          <w:color w:val="000000" w:themeColor="text1"/>
        </w:rPr>
        <w:t>Saturate on integer overflow</w:t>
      </w:r>
      <w:r w:rsidR="00E264B9" w:rsidRPr="0030668F">
        <w:rPr>
          <w:color w:val="000000" w:themeColor="text1"/>
        </w:rPr>
        <w:t>”, e a configuração das opções</w:t>
      </w:r>
      <w:r w:rsidR="00B50215" w:rsidRPr="0030668F">
        <w:rPr>
          <w:color w:val="000000" w:themeColor="text1"/>
        </w:rPr>
        <w:t>:</w:t>
      </w:r>
      <w:r w:rsidR="00E264B9" w:rsidRPr="0030668F">
        <w:rPr>
          <w:color w:val="000000" w:themeColor="text1"/>
        </w:rPr>
        <w:t xml:space="preserve"> “</w:t>
      </w:r>
      <w:r w:rsidR="00E264B9" w:rsidRPr="0030668F">
        <w:rPr>
          <w:i/>
          <w:color w:val="000000" w:themeColor="text1"/>
        </w:rPr>
        <w:t>Build Configuration</w:t>
      </w:r>
      <w:r w:rsidR="00E264B9" w:rsidRPr="0030668F">
        <w:rPr>
          <w:color w:val="000000" w:themeColor="text1"/>
        </w:rPr>
        <w:t>”</w:t>
      </w:r>
      <w:r w:rsidR="00B50215" w:rsidRPr="0030668F">
        <w:rPr>
          <w:color w:val="000000" w:themeColor="text1"/>
        </w:rPr>
        <w:t>,</w:t>
      </w:r>
      <w:r w:rsidR="00E264B9" w:rsidRPr="0030668F">
        <w:rPr>
          <w:color w:val="000000" w:themeColor="text1"/>
        </w:rPr>
        <w:t xml:space="preserve"> “</w:t>
      </w:r>
      <w:r w:rsidR="00B50215" w:rsidRPr="0030668F">
        <w:rPr>
          <w:i/>
          <w:color w:val="000000" w:themeColor="text1"/>
        </w:rPr>
        <w:t>Dynamic memory allocation</w:t>
      </w:r>
      <w:r w:rsidR="00E264B9" w:rsidRPr="0030668F">
        <w:rPr>
          <w:color w:val="000000" w:themeColor="text1"/>
        </w:rPr>
        <w:t>”</w:t>
      </w:r>
      <w:r w:rsidR="00B50215" w:rsidRPr="0030668F">
        <w:rPr>
          <w:color w:val="000000" w:themeColor="text1"/>
        </w:rPr>
        <w:t xml:space="preserve">, </w:t>
      </w:r>
      <w:r w:rsidR="007657B9" w:rsidRPr="0030668F">
        <w:rPr>
          <w:color w:val="000000" w:themeColor="text1"/>
        </w:rPr>
        <w:t>“</w:t>
      </w:r>
      <w:r w:rsidR="007657B9" w:rsidRPr="0030668F">
        <w:rPr>
          <w:i/>
          <w:color w:val="000000" w:themeColor="text1"/>
        </w:rPr>
        <w:t>Preserve variable names</w:t>
      </w:r>
      <w:r w:rsidR="007657B9" w:rsidRPr="0030668F">
        <w:rPr>
          <w:color w:val="000000" w:themeColor="text1"/>
        </w:rPr>
        <w:t xml:space="preserve">”, </w:t>
      </w:r>
      <w:r w:rsidR="00B50215" w:rsidRPr="0030668F">
        <w:rPr>
          <w:color w:val="000000" w:themeColor="text1"/>
        </w:rPr>
        <w:t>e “</w:t>
      </w:r>
      <w:r w:rsidR="00B50215" w:rsidRPr="0030668F">
        <w:rPr>
          <w:i/>
          <w:color w:val="000000" w:themeColor="text1"/>
        </w:rPr>
        <w:t>Preserve array dimensions</w:t>
      </w:r>
      <w:r w:rsidR="00B50215" w:rsidRPr="0030668F">
        <w:rPr>
          <w:color w:val="000000" w:themeColor="text1"/>
        </w:rPr>
        <w:t>” para “</w:t>
      </w:r>
      <w:r w:rsidR="00B50215" w:rsidRPr="0030668F">
        <w:rPr>
          <w:i/>
          <w:color w:val="000000" w:themeColor="text1"/>
        </w:rPr>
        <w:t>Faster runs</w:t>
      </w:r>
      <w:r w:rsidR="00B50215" w:rsidRPr="0030668F">
        <w:rPr>
          <w:color w:val="000000" w:themeColor="text1"/>
        </w:rPr>
        <w:t>”, “</w:t>
      </w:r>
      <w:r w:rsidR="00B50215" w:rsidRPr="0030668F">
        <w:rPr>
          <w:i/>
          <w:color w:val="000000" w:themeColor="text1"/>
        </w:rPr>
        <w:t>For all variable sized arrays</w:t>
      </w:r>
      <w:r w:rsidR="00B50215" w:rsidRPr="0030668F">
        <w:rPr>
          <w:color w:val="000000" w:themeColor="text1"/>
        </w:rPr>
        <w:t>”,</w:t>
      </w:r>
      <w:r w:rsidR="00B93C0D" w:rsidRPr="0030668F">
        <w:rPr>
          <w:color w:val="000000" w:themeColor="text1"/>
        </w:rPr>
        <w:t xml:space="preserve"> “</w:t>
      </w:r>
      <w:r w:rsidR="00B93C0D" w:rsidRPr="0030668F">
        <w:rPr>
          <w:i/>
          <w:color w:val="000000" w:themeColor="text1"/>
        </w:rPr>
        <w:t>User names</w:t>
      </w:r>
      <w:r w:rsidR="00B93C0D" w:rsidRPr="0030668F">
        <w:rPr>
          <w:color w:val="000000" w:themeColor="text1"/>
        </w:rPr>
        <w:t>”,</w:t>
      </w:r>
      <w:r w:rsidR="00B50215" w:rsidRPr="0030668F">
        <w:rPr>
          <w:color w:val="000000" w:themeColor="text1"/>
        </w:rPr>
        <w:t xml:space="preserve"> e “</w:t>
      </w:r>
      <w:r w:rsidR="00B50215" w:rsidRPr="0030668F">
        <w:rPr>
          <w:i/>
          <w:color w:val="000000" w:themeColor="text1"/>
        </w:rPr>
        <w:t>Yes - Column major</w:t>
      </w:r>
      <w:r w:rsidR="00B50215" w:rsidRPr="0030668F">
        <w:rPr>
          <w:color w:val="000000" w:themeColor="text1"/>
        </w:rPr>
        <w:t>” respectivamente.</w:t>
      </w:r>
    </w:p>
    <w:p w14:paraId="43F78CCE" w14:textId="77777777" w:rsidR="00B50215" w:rsidRPr="0030668F" w:rsidRDefault="00B50215" w:rsidP="0007524E">
      <w:pPr>
        <w:spacing w:line="360" w:lineRule="auto"/>
        <w:ind w:leftChars="567" w:left="1247" w:right="539" w:firstLine="567"/>
        <w:rPr>
          <w:color w:val="000000" w:themeColor="text1"/>
        </w:rPr>
      </w:pPr>
      <w:r w:rsidRPr="0030668F">
        <w:rPr>
          <w:color w:val="000000" w:themeColor="text1"/>
        </w:rPr>
        <w:t xml:space="preserve">A última dessas alterações, foi feita com o objetivo de acelerar e corrigir a execução dos loops no código C, e ademais tornar o mesmo mais legível. </w:t>
      </w:r>
      <w:r w:rsidR="000C70D7" w:rsidRPr="0030668F">
        <w:rPr>
          <w:color w:val="000000" w:themeColor="text1"/>
        </w:rPr>
        <w:t>Ela serve para alterar o comportamento do tradutor que, por padrão, tran</w:t>
      </w:r>
      <w:r w:rsidR="00EB7A35" w:rsidRPr="0030668F">
        <w:rPr>
          <w:color w:val="000000" w:themeColor="text1"/>
        </w:rPr>
        <w:t>s</w:t>
      </w:r>
      <w:r w:rsidR="000C70D7" w:rsidRPr="0030668F">
        <w:rPr>
          <w:color w:val="000000" w:themeColor="text1"/>
        </w:rPr>
        <w:t xml:space="preserve">forma uma matriz n dimensional em um vetor C </w:t>
      </w:r>
      <w:r w:rsidR="007657B9" w:rsidRPr="0030668F">
        <w:rPr>
          <w:color w:val="000000" w:themeColor="text1"/>
        </w:rPr>
        <w:t xml:space="preserve">(equivalente a uma matriz </w:t>
      </w:r>
      <w:r w:rsidR="000C70D7" w:rsidRPr="0030668F">
        <w:rPr>
          <w:color w:val="000000" w:themeColor="text1"/>
        </w:rPr>
        <w:t>unidimensional</w:t>
      </w:r>
      <w:r w:rsidR="007657B9" w:rsidRPr="0030668F">
        <w:rPr>
          <w:color w:val="000000" w:themeColor="text1"/>
        </w:rPr>
        <w:t>) com o tamanho suficiente para guardar os dados da matriz inteir</w:t>
      </w:r>
      <w:bookmarkStart w:id="23" w:name="_GoBack"/>
      <w:bookmarkEnd w:id="23"/>
      <w:r w:rsidR="007657B9" w:rsidRPr="0030668F">
        <w:rPr>
          <w:color w:val="000000" w:themeColor="text1"/>
        </w:rPr>
        <w:t xml:space="preserve">a. </w:t>
      </w:r>
      <w:r w:rsidRPr="0030668F">
        <w:rPr>
          <w:color w:val="000000" w:themeColor="text1"/>
        </w:rPr>
        <w:t xml:space="preserve">Entretanto, ela não pareceu ter </w:t>
      </w:r>
      <w:r w:rsidR="007657B9" w:rsidRPr="0030668F">
        <w:rPr>
          <w:color w:val="000000" w:themeColor="text1"/>
        </w:rPr>
        <w:t>o efeito esperado</w:t>
      </w:r>
      <w:r w:rsidR="000C70D7" w:rsidRPr="0030668F">
        <w:rPr>
          <w:color w:val="000000" w:themeColor="text1"/>
        </w:rPr>
        <w:t>.</w:t>
      </w:r>
      <w:r w:rsidRPr="0030668F">
        <w:rPr>
          <w:color w:val="000000" w:themeColor="text1"/>
        </w:rPr>
        <w:t xml:space="preserve"> </w:t>
      </w:r>
      <w:r w:rsidR="000C70D7" w:rsidRPr="0030668F">
        <w:rPr>
          <w:color w:val="000000" w:themeColor="text1"/>
        </w:rPr>
        <w:t>P</w:t>
      </w:r>
      <w:r w:rsidRPr="0030668F">
        <w:rPr>
          <w:color w:val="000000" w:themeColor="text1"/>
        </w:rPr>
        <w:t xml:space="preserve">ara tentar </w:t>
      </w:r>
      <w:r w:rsidR="007657B9" w:rsidRPr="0030668F">
        <w:rPr>
          <w:color w:val="000000" w:themeColor="text1"/>
        </w:rPr>
        <w:t>corrigir isso</w:t>
      </w:r>
      <w:r w:rsidRPr="0030668F">
        <w:rPr>
          <w:color w:val="000000" w:themeColor="text1"/>
        </w:rPr>
        <w:t xml:space="preserve"> f</w:t>
      </w:r>
      <w:r w:rsidR="000C70D7" w:rsidRPr="0030668F">
        <w:rPr>
          <w:color w:val="000000" w:themeColor="text1"/>
        </w:rPr>
        <w:t>o</w:t>
      </w:r>
      <w:r w:rsidRPr="0030668F">
        <w:rPr>
          <w:color w:val="000000" w:themeColor="text1"/>
        </w:rPr>
        <w:t xml:space="preserve">i instalado </w:t>
      </w:r>
      <w:r w:rsidR="000C70D7" w:rsidRPr="0030668F">
        <w:rPr>
          <w:color w:val="000000" w:themeColor="text1"/>
        </w:rPr>
        <w:t xml:space="preserve">o Embeded Coder, uma </w:t>
      </w:r>
      <w:r w:rsidR="00EB7A35" w:rsidRPr="0030668F">
        <w:rPr>
          <w:color w:val="000000" w:themeColor="text1"/>
        </w:rPr>
        <w:t>extensão</w:t>
      </w:r>
      <w:r w:rsidR="000C70D7" w:rsidRPr="0030668F">
        <w:rPr>
          <w:color w:val="000000" w:themeColor="text1"/>
        </w:rPr>
        <w:t xml:space="preserve"> do MATLAB Coder feita para otimizar os códigos gerados pelo mesmo para maior eficiência e facilitar integração com outros códigos [16]. A instalação </w:t>
      </w:r>
      <w:r w:rsidR="00821E1D" w:rsidRPr="0030668F">
        <w:rPr>
          <w:color w:val="000000" w:themeColor="text1"/>
        </w:rPr>
        <w:t>alterou</w:t>
      </w:r>
      <w:r w:rsidR="000C70D7" w:rsidRPr="0030668F">
        <w:rPr>
          <w:color w:val="000000" w:themeColor="text1"/>
        </w:rPr>
        <w:t xml:space="preserve"> os comentários ger</w:t>
      </w:r>
      <w:r w:rsidR="00821E1D" w:rsidRPr="0030668F">
        <w:rPr>
          <w:color w:val="000000" w:themeColor="text1"/>
        </w:rPr>
        <w:t>ados automaticamente e melhorou</w:t>
      </w:r>
      <w:r w:rsidR="000C70D7" w:rsidRPr="0030668F">
        <w:rPr>
          <w:color w:val="000000" w:themeColor="text1"/>
        </w:rPr>
        <w:t xml:space="preserve"> a tabulação, </w:t>
      </w:r>
      <w:r w:rsidR="00821E1D" w:rsidRPr="0030668F">
        <w:rPr>
          <w:color w:val="000000" w:themeColor="text1"/>
        </w:rPr>
        <w:t xml:space="preserve">entretanto </w:t>
      </w:r>
      <w:r w:rsidR="007657B9" w:rsidRPr="0030668F">
        <w:rPr>
          <w:color w:val="000000" w:themeColor="text1"/>
        </w:rPr>
        <w:t xml:space="preserve">os dados continuaram sendo representados no código como vetores e os problemas anteriores se mantiveram. Sendo assim, em uma segunda tentativa, </w:t>
      </w:r>
      <w:r w:rsidR="00B93C0D" w:rsidRPr="0030668F">
        <w:rPr>
          <w:color w:val="000000" w:themeColor="text1"/>
        </w:rPr>
        <w:t>a opção foi alterada para “</w:t>
      </w:r>
      <w:r w:rsidR="00B93C0D" w:rsidRPr="0030668F">
        <w:rPr>
          <w:i/>
          <w:color w:val="000000" w:themeColor="text1"/>
        </w:rPr>
        <w:t>Yes – row major</w:t>
      </w:r>
      <w:r w:rsidR="00B93C0D" w:rsidRPr="0030668F">
        <w:rPr>
          <w:color w:val="000000" w:themeColor="text1"/>
        </w:rPr>
        <w:t xml:space="preserve">” (a diferença entre essa e a anterior se dá na ordem </w:t>
      </w:r>
      <w:r w:rsidR="00821E1D" w:rsidRPr="0030668F">
        <w:rPr>
          <w:color w:val="000000" w:themeColor="text1"/>
        </w:rPr>
        <w:t>de armazenamento em memória das dimensões de uma matriz</w:t>
      </w:r>
      <w:r w:rsidR="00B93C0D" w:rsidRPr="0030668F">
        <w:rPr>
          <w:color w:val="000000" w:themeColor="text1"/>
        </w:rPr>
        <w:t>)</w:t>
      </w:r>
      <w:r w:rsidR="00821E1D" w:rsidRPr="0030668F">
        <w:rPr>
          <w:color w:val="000000" w:themeColor="text1"/>
        </w:rPr>
        <w:t>, com isso, apesar da representação dos dados no código C ainda ser a partir de vetores, o código se tornou muito mais rápido e rodou perfeitamente.</w:t>
      </w:r>
    </w:p>
    <w:p w14:paraId="0AE1864B" w14:textId="77777777" w:rsidR="00821E1D" w:rsidRPr="0030668F" w:rsidRDefault="0019611A" w:rsidP="0007524E">
      <w:pPr>
        <w:spacing w:line="360" w:lineRule="auto"/>
        <w:ind w:leftChars="567" w:left="1247" w:right="539" w:firstLine="567"/>
        <w:rPr>
          <w:color w:val="000000" w:themeColor="text1"/>
        </w:rPr>
      </w:pPr>
      <w:r w:rsidRPr="0030668F">
        <w:rPr>
          <w:color w:val="000000" w:themeColor="text1"/>
        </w:rPr>
        <w:t>Além do resultado de ambos os códigos ser</w:t>
      </w:r>
      <w:r w:rsidR="00EB7A35" w:rsidRPr="0030668F">
        <w:rPr>
          <w:color w:val="000000" w:themeColor="text1"/>
        </w:rPr>
        <w:t>em</w:t>
      </w:r>
      <w:r w:rsidRPr="0030668F">
        <w:rPr>
          <w:color w:val="000000" w:themeColor="text1"/>
        </w:rPr>
        <w:t xml:space="preserve"> semelhante</w:t>
      </w:r>
      <w:r w:rsidR="00EB7A35" w:rsidRPr="0030668F">
        <w:rPr>
          <w:color w:val="000000" w:themeColor="text1"/>
        </w:rPr>
        <w:t>s</w:t>
      </w:r>
      <w:r w:rsidRPr="0030668F">
        <w:rPr>
          <w:color w:val="000000" w:themeColor="text1"/>
        </w:rPr>
        <w:t xml:space="preserve">, também ocasionou da tradução </w:t>
      </w:r>
      <w:r w:rsidR="00EB7A35" w:rsidRPr="0030668F">
        <w:rPr>
          <w:color w:val="000000" w:themeColor="text1"/>
        </w:rPr>
        <w:t>ser mais rápida que</w:t>
      </w:r>
      <w:r w:rsidRPr="0030668F">
        <w:rPr>
          <w:color w:val="000000" w:themeColor="text1"/>
        </w:rPr>
        <w:t xml:space="preserve"> o original. Por exemplo, enquanto o modelo no MATLAB</w:t>
      </w:r>
      <w:r w:rsidR="00EB7A35" w:rsidRPr="0030668F">
        <w:rPr>
          <w:color w:val="000000" w:themeColor="text1"/>
        </w:rPr>
        <w:t>, ordenando um total de 2000 (duas mil) operações</w:t>
      </w:r>
      <w:r w:rsidRPr="0030668F">
        <w:rPr>
          <w:color w:val="000000" w:themeColor="text1"/>
        </w:rPr>
        <w:t xml:space="preserve"> roda um total de 50 (cinquenta) gerações em aproximadamente 42,5h (quarenta e duas horas e meia), o mesmo </w:t>
      </w:r>
      <w:r w:rsidR="00EB7A35" w:rsidRPr="0030668F">
        <w:rPr>
          <w:color w:val="000000" w:themeColor="text1"/>
        </w:rPr>
        <w:t xml:space="preserve">consegue </w:t>
      </w:r>
      <w:r w:rsidRPr="0030668F">
        <w:rPr>
          <w:color w:val="000000" w:themeColor="text1"/>
        </w:rPr>
        <w:t xml:space="preserve">rodar </w:t>
      </w:r>
      <w:r w:rsidR="00EB7A35" w:rsidRPr="0030668F">
        <w:rPr>
          <w:color w:val="000000" w:themeColor="text1"/>
        </w:rPr>
        <w:t xml:space="preserve">a mesma quantidade de gerações </w:t>
      </w:r>
      <w:r w:rsidRPr="0030668F">
        <w:rPr>
          <w:color w:val="000000" w:themeColor="text1"/>
        </w:rPr>
        <w:t xml:space="preserve">em 10h (dez horas) </w:t>
      </w:r>
      <w:r w:rsidR="00EB7A35" w:rsidRPr="0030668F">
        <w:rPr>
          <w:color w:val="000000" w:themeColor="text1"/>
        </w:rPr>
        <w:t>utilizando a</w:t>
      </w:r>
      <w:r w:rsidRPr="0030668F">
        <w:rPr>
          <w:color w:val="000000" w:themeColor="text1"/>
        </w:rPr>
        <w:t xml:space="preserve"> implementação em C.</w:t>
      </w:r>
    </w:p>
    <w:p w14:paraId="08E99B5B" w14:textId="77777777" w:rsidR="0019611A" w:rsidRPr="0030668F" w:rsidRDefault="0019611A" w:rsidP="0007524E">
      <w:pPr>
        <w:spacing w:line="360" w:lineRule="auto"/>
        <w:ind w:leftChars="567" w:left="1247" w:right="539" w:firstLine="567"/>
        <w:rPr>
          <w:color w:val="000000" w:themeColor="text1"/>
          <w:highlight w:val="red"/>
        </w:rPr>
      </w:pPr>
      <w:r w:rsidRPr="0030668F">
        <w:rPr>
          <w:color w:val="000000" w:themeColor="text1"/>
          <w:highlight w:val="red"/>
        </w:rPr>
        <w:t>FOTO comparação resultado MATLAB e C</w:t>
      </w:r>
    </w:p>
    <w:p w14:paraId="04F996B4" w14:textId="77777777" w:rsidR="0019611A" w:rsidRPr="0030668F" w:rsidRDefault="0019611A" w:rsidP="0007524E">
      <w:pPr>
        <w:spacing w:line="360" w:lineRule="auto"/>
        <w:ind w:leftChars="567" w:left="1247" w:right="539" w:firstLine="567"/>
        <w:rPr>
          <w:color w:val="000000" w:themeColor="text1"/>
        </w:rPr>
      </w:pPr>
      <w:r w:rsidRPr="0030668F">
        <w:rPr>
          <w:color w:val="000000" w:themeColor="text1"/>
          <w:highlight w:val="red"/>
        </w:rPr>
        <w:t xml:space="preserve">FOTO comparação </w:t>
      </w:r>
      <w:r w:rsidR="00332B75" w:rsidRPr="0030668F">
        <w:rPr>
          <w:color w:val="000000" w:themeColor="text1"/>
          <w:highlight w:val="red"/>
        </w:rPr>
        <w:t xml:space="preserve">tempo </w:t>
      </w:r>
      <w:r w:rsidRPr="0030668F">
        <w:rPr>
          <w:color w:val="000000" w:themeColor="text1"/>
          <w:highlight w:val="red"/>
        </w:rPr>
        <w:t>MATLAB e C</w:t>
      </w:r>
    </w:p>
    <w:p w14:paraId="7617240B" w14:textId="77777777" w:rsidR="00332B75" w:rsidRPr="0030668F" w:rsidRDefault="0003730F" w:rsidP="00332B75">
      <w:pPr>
        <w:pStyle w:val="Ttulo3"/>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4</w:t>
      </w:r>
      <w:r w:rsidR="00332B75" w:rsidRPr="0030668F">
        <w:rPr>
          <w:rFonts w:ascii="Times New Roman" w:eastAsia="Arial" w:hAnsi="Times New Roman" w:cs="Times New Roman"/>
          <w:color w:val="000000" w:themeColor="text1"/>
        </w:rPr>
        <w:t>.2.3</w:t>
      </w:r>
      <w:r w:rsidR="00332B75" w:rsidRPr="0030668F">
        <w:rPr>
          <w:rFonts w:ascii="Times New Roman" w:eastAsia="Arial" w:hAnsi="Times New Roman" w:cs="Times New Roman"/>
          <w:color w:val="000000" w:themeColor="text1"/>
        </w:rPr>
        <w:tab/>
      </w:r>
      <w:r w:rsidR="00EB7A35" w:rsidRPr="0030668F">
        <w:rPr>
          <w:rFonts w:ascii="Times New Roman" w:eastAsia="Arial" w:hAnsi="Times New Roman" w:cs="Times New Roman"/>
          <w:color w:val="000000" w:themeColor="text1"/>
        </w:rPr>
        <w:t>Conexão do M</w:t>
      </w:r>
      <w:r w:rsidR="00332B75" w:rsidRPr="0030668F">
        <w:rPr>
          <w:rFonts w:ascii="Times New Roman" w:eastAsia="Arial" w:hAnsi="Times New Roman" w:cs="Times New Roman"/>
          <w:color w:val="000000" w:themeColor="text1"/>
        </w:rPr>
        <w:t xml:space="preserve">odelo em C com a </w:t>
      </w:r>
      <w:r w:rsidR="00EB7A35" w:rsidRPr="0030668F">
        <w:rPr>
          <w:rFonts w:ascii="Times New Roman" w:eastAsia="Arial" w:hAnsi="Times New Roman" w:cs="Times New Roman"/>
          <w:color w:val="000000" w:themeColor="text1"/>
        </w:rPr>
        <w:t>Linguagem</w:t>
      </w:r>
      <w:r w:rsidR="00332B75" w:rsidRPr="0030668F">
        <w:rPr>
          <w:rFonts w:ascii="Times New Roman" w:eastAsia="Arial" w:hAnsi="Times New Roman" w:cs="Times New Roman"/>
          <w:color w:val="000000" w:themeColor="text1"/>
        </w:rPr>
        <w:t xml:space="preserve"> Python</w:t>
      </w:r>
    </w:p>
    <w:p w14:paraId="70CEC416" w14:textId="77777777" w:rsidR="0019611A" w:rsidRPr="0030668F" w:rsidRDefault="0019611A" w:rsidP="006B61CA">
      <w:pPr>
        <w:ind w:left="360" w:firstLine="360"/>
        <w:rPr>
          <w:color w:val="000000" w:themeColor="text1"/>
          <w:sz w:val="24"/>
          <w:szCs w:val="24"/>
        </w:rPr>
      </w:pPr>
    </w:p>
    <w:p w14:paraId="47457734" w14:textId="77777777" w:rsidR="00473325" w:rsidRPr="0030668F" w:rsidRDefault="00473325" w:rsidP="00473325">
      <w:pPr>
        <w:rPr>
          <w:color w:val="000000" w:themeColor="text1"/>
          <w:sz w:val="24"/>
          <w:szCs w:val="24"/>
          <w:highlight w:val="red"/>
        </w:rPr>
      </w:pPr>
      <w:r w:rsidRPr="0030668F">
        <w:rPr>
          <w:color w:val="000000" w:themeColor="text1"/>
          <w:sz w:val="24"/>
          <w:szCs w:val="24"/>
        </w:rPr>
        <w:tab/>
      </w:r>
      <w:r w:rsidRPr="0030668F">
        <w:rPr>
          <w:color w:val="000000" w:themeColor="text1"/>
          <w:sz w:val="24"/>
          <w:szCs w:val="24"/>
        </w:rPr>
        <w:tab/>
      </w:r>
      <w:r w:rsidRPr="0030668F">
        <w:rPr>
          <w:color w:val="000000" w:themeColor="text1"/>
          <w:sz w:val="24"/>
          <w:szCs w:val="24"/>
          <w:highlight w:val="red"/>
        </w:rPr>
        <w:t>não é dll válido (pegar print para ver caso específico)</w:t>
      </w:r>
    </w:p>
    <w:p w14:paraId="4EFADF6E" w14:textId="77777777" w:rsidR="00473325" w:rsidRPr="0030668F" w:rsidRDefault="00473325" w:rsidP="00473325">
      <w:pPr>
        <w:rPr>
          <w:color w:val="000000" w:themeColor="text1"/>
          <w:sz w:val="24"/>
          <w:szCs w:val="24"/>
          <w:highlight w:val="red"/>
        </w:rPr>
      </w:pPr>
      <w:r w:rsidRPr="0030668F">
        <w:rPr>
          <w:color w:val="000000" w:themeColor="text1"/>
          <w:sz w:val="24"/>
          <w:szCs w:val="24"/>
          <w:highlight w:val="red"/>
        </w:rPr>
        <w:lastRenderedPageBreak/>
        <w:tab/>
      </w:r>
      <w:r w:rsidRPr="0030668F">
        <w:rPr>
          <w:color w:val="000000" w:themeColor="text1"/>
          <w:sz w:val="24"/>
          <w:szCs w:val="24"/>
          <w:highlight w:val="red"/>
        </w:rPr>
        <w:tab/>
        <w:t>Atributo "mágico" (aparecendo após chamar)</w:t>
      </w:r>
    </w:p>
    <w:p w14:paraId="095A5B20" w14:textId="77777777" w:rsidR="00473325" w:rsidRPr="0030668F" w:rsidRDefault="00473325" w:rsidP="00473325">
      <w:pPr>
        <w:rPr>
          <w:color w:val="000000" w:themeColor="text1"/>
          <w:sz w:val="24"/>
          <w:szCs w:val="24"/>
        </w:rPr>
      </w:pPr>
      <w:r w:rsidRPr="0030668F">
        <w:rPr>
          <w:color w:val="000000" w:themeColor="text1"/>
          <w:sz w:val="24"/>
          <w:szCs w:val="24"/>
          <w:highlight w:val="red"/>
        </w:rPr>
        <w:tab/>
      </w:r>
      <w:r w:rsidRPr="0030668F">
        <w:rPr>
          <w:color w:val="000000" w:themeColor="text1"/>
          <w:sz w:val="24"/>
          <w:szCs w:val="24"/>
          <w:highlight w:val="red"/>
        </w:rPr>
        <w:tab/>
        <w:t>access violation reading 0x0000000023726C60 (erros não d</w:t>
      </w:r>
      <w:r w:rsidR="00EB7A35" w:rsidRPr="0030668F">
        <w:rPr>
          <w:color w:val="000000" w:themeColor="text1"/>
          <w:sz w:val="24"/>
          <w:szCs w:val="24"/>
          <w:highlight w:val="red"/>
        </w:rPr>
        <w:t>e</w:t>
      </w:r>
      <w:r w:rsidRPr="0030668F">
        <w:rPr>
          <w:color w:val="000000" w:themeColor="text1"/>
          <w:sz w:val="24"/>
          <w:szCs w:val="24"/>
          <w:highlight w:val="red"/>
        </w:rPr>
        <w:t>scritivos sem possibilidade de ver os valores dentro do código C) -&gt; mudar o código C para retornar número, recompilar e chamar</w:t>
      </w:r>
    </w:p>
    <w:p w14:paraId="6A669E22" w14:textId="77777777" w:rsidR="00733E63" w:rsidRPr="0030668F" w:rsidRDefault="00473325" w:rsidP="00733E63">
      <w:pPr>
        <w:ind w:left="360" w:firstLine="360"/>
        <w:rPr>
          <w:color w:val="000000" w:themeColor="text1"/>
          <w:sz w:val="24"/>
          <w:szCs w:val="24"/>
        </w:rPr>
      </w:pPr>
      <w:r w:rsidRPr="0030668F">
        <w:rPr>
          <w:color w:val="000000" w:themeColor="text1"/>
          <w:sz w:val="24"/>
          <w:szCs w:val="24"/>
        </w:rPr>
        <w:tab/>
      </w:r>
      <w:r w:rsidRPr="0030668F">
        <w:rPr>
          <w:color w:val="000000" w:themeColor="text1"/>
          <w:sz w:val="24"/>
          <w:szCs w:val="24"/>
        </w:rPr>
        <w:tab/>
      </w:r>
      <w:r w:rsidR="001A3A96" w:rsidRPr="0030668F">
        <w:rPr>
          <w:color w:val="000000" w:themeColor="text1"/>
          <w:sz w:val="24"/>
          <w:szCs w:val="24"/>
        </w:rPr>
        <w:t>8,5h</w:t>
      </w:r>
    </w:p>
    <w:p w14:paraId="7DCD7170" w14:textId="77777777" w:rsidR="00733E63" w:rsidRPr="0030668F" w:rsidRDefault="00733E63" w:rsidP="00733E63">
      <w:pPr>
        <w:pStyle w:val="Ttulo3"/>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t>4.2.4</w:t>
      </w:r>
      <w:r w:rsidRPr="0030668F">
        <w:rPr>
          <w:rFonts w:ascii="Times New Roman" w:eastAsia="Arial" w:hAnsi="Times New Roman" w:cs="Times New Roman"/>
          <w:color w:val="000000" w:themeColor="text1"/>
        </w:rPr>
        <w:tab/>
        <w:t>Desenvolvimento da Interface</w:t>
      </w:r>
    </w:p>
    <w:p w14:paraId="4D85D5E4" w14:textId="77777777" w:rsidR="00473325" w:rsidRPr="0030668F" w:rsidRDefault="00473325" w:rsidP="00473325">
      <w:pPr>
        <w:rPr>
          <w:color w:val="000000" w:themeColor="text1"/>
          <w:sz w:val="24"/>
          <w:szCs w:val="24"/>
        </w:rPr>
      </w:pPr>
    </w:p>
    <w:p w14:paraId="226B5D94" w14:textId="77777777" w:rsidR="00F06E46" w:rsidRPr="0030668F" w:rsidRDefault="00F06E46">
      <w:pPr>
        <w:spacing w:line="200" w:lineRule="exact"/>
        <w:rPr>
          <w:color w:val="000000" w:themeColor="text1"/>
          <w:sz w:val="20"/>
          <w:szCs w:val="20"/>
        </w:rPr>
      </w:pPr>
    </w:p>
    <w:p w14:paraId="0BF1B0C3" w14:textId="77777777" w:rsidR="00BD68A3" w:rsidRPr="0030668F" w:rsidRDefault="00BD68A3" w:rsidP="00BD68A3">
      <w:pPr>
        <w:rPr>
          <w:color w:val="000000" w:themeColor="text1"/>
          <w:sz w:val="20"/>
          <w:szCs w:val="20"/>
        </w:rPr>
      </w:pPr>
      <w:r w:rsidRPr="0030668F">
        <w:rPr>
          <w:color w:val="000000" w:themeColor="text1"/>
          <w:sz w:val="20"/>
          <w:szCs w:val="20"/>
        </w:rPr>
        <w:br w:type="page"/>
      </w:r>
    </w:p>
    <w:p w14:paraId="5216F2F1" w14:textId="77777777" w:rsidR="000C702C" w:rsidRPr="0030668F" w:rsidRDefault="0003730F" w:rsidP="00F06E46">
      <w:pPr>
        <w:pStyle w:val="Ttulo1"/>
        <w:rPr>
          <w:rFonts w:ascii="Times New Roman" w:hAnsi="Times New Roman" w:cs="Times New Roman"/>
          <w:color w:val="000000" w:themeColor="text1"/>
          <w:sz w:val="20"/>
          <w:szCs w:val="20"/>
        </w:rPr>
      </w:pPr>
      <w:r w:rsidRPr="0030668F">
        <w:rPr>
          <w:rFonts w:ascii="Times New Roman" w:eastAsia="Arial" w:hAnsi="Times New Roman" w:cs="Times New Roman"/>
          <w:color w:val="000000" w:themeColor="text1"/>
        </w:rPr>
        <w:lastRenderedPageBreak/>
        <w:t>5</w:t>
      </w:r>
      <w:r w:rsidR="00E728B8" w:rsidRPr="0030668F">
        <w:rPr>
          <w:rFonts w:ascii="Times New Roman" w:eastAsia="Arial" w:hAnsi="Times New Roman" w:cs="Times New Roman"/>
          <w:color w:val="000000" w:themeColor="text1"/>
        </w:rPr>
        <w:tab/>
      </w:r>
      <w:r w:rsidR="00F06E46" w:rsidRPr="0030668F">
        <w:rPr>
          <w:rFonts w:ascii="Times New Roman" w:eastAsia="Arial" w:hAnsi="Times New Roman" w:cs="Times New Roman"/>
          <w:color w:val="000000" w:themeColor="text1"/>
        </w:rPr>
        <w:t>Conclusão</w:t>
      </w:r>
    </w:p>
    <w:p w14:paraId="5572FA0A" w14:textId="77777777" w:rsidR="00F06E46" w:rsidRPr="0030668F" w:rsidRDefault="00F06E46">
      <w:pPr>
        <w:spacing w:line="200" w:lineRule="exact"/>
        <w:rPr>
          <w:color w:val="000000" w:themeColor="text1"/>
          <w:sz w:val="20"/>
          <w:szCs w:val="20"/>
        </w:rPr>
      </w:pPr>
    </w:p>
    <w:p w14:paraId="36EF4074" w14:textId="77777777" w:rsidR="00F06E46" w:rsidRPr="0030668F" w:rsidRDefault="00F06E46" w:rsidP="00F06E46">
      <w:pPr>
        <w:pStyle w:val="PargrafodaLista"/>
        <w:numPr>
          <w:ilvl w:val="3"/>
          <w:numId w:val="39"/>
        </w:numPr>
        <w:rPr>
          <w:color w:val="000000" w:themeColor="text1"/>
          <w:sz w:val="24"/>
          <w:szCs w:val="24"/>
          <w:highlight w:val="red"/>
        </w:rPr>
      </w:pPr>
      <w:r w:rsidRPr="0030668F">
        <w:rPr>
          <w:color w:val="000000" w:themeColor="text1"/>
          <w:sz w:val="24"/>
          <w:szCs w:val="24"/>
          <w:highlight w:val="red"/>
        </w:rPr>
        <w:t>Trabalho q foi feito</w:t>
      </w:r>
    </w:p>
    <w:p w14:paraId="13886E6C" w14:textId="77777777" w:rsidR="00F06E46" w:rsidRPr="0030668F" w:rsidRDefault="00F06E46" w:rsidP="00F06E46">
      <w:pPr>
        <w:pStyle w:val="PargrafodaLista"/>
        <w:numPr>
          <w:ilvl w:val="3"/>
          <w:numId w:val="39"/>
        </w:numPr>
        <w:rPr>
          <w:color w:val="000000" w:themeColor="text1"/>
          <w:sz w:val="24"/>
          <w:szCs w:val="24"/>
          <w:highlight w:val="red"/>
        </w:rPr>
      </w:pPr>
      <w:r w:rsidRPr="0030668F">
        <w:rPr>
          <w:color w:val="000000" w:themeColor="text1"/>
          <w:sz w:val="24"/>
          <w:szCs w:val="24"/>
          <w:highlight w:val="red"/>
        </w:rPr>
        <w:t>Partes interessantes/desafiadoras</w:t>
      </w:r>
    </w:p>
    <w:p w14:paraId="7400D543" w14:textId="77777777" w:rsidR="00F06E46" w:rsidRPr="0030668F" w:rsidRDefault="00F06E46" w:rsidP="00F06E46">
      <w:pPr>
        <w:pStyle w:val="PargrafodaLista"/>
        <w:numPr>
          <w:ilvl w:val="3"/>
          <w:numId w:val="39"/>
        </w:numPr>
        <w:rPr>
          <w:color w:val="000000" w:themeColor="text1"/>
          <w:sz w:val="24"/>
          <w:szCs w:val="24"/>
          <w:highlight w:val="red"/>
        </w:rPr>
      </w:pPr>
      <w:r w:rsidRPr="0030668F">
        <w:rPr>
          <w:color w:val="000000" w:themeColor="text1"/>
          <w:sz w:val="24"/>
          <w:szCs w:val="24"/>
          <w:highlight w:val="red"/>
        </w:rPr>
        <w:t>Trabalhos Futuros</w:t>
      </w:r>
    </w:p>
    <w:p w14:paraId="5F0255BD" w14:textId="77777777" w:rsidR="00F06E46" w:rsidRPr="0030668F" w:rsidRDefault="00F06E46">
      <w:pPr>
        <w:spacing w:line="200" w:lineRule="exact"/>
        <w:rPr>
          <w:color w:val="000000" w:themeColor="text1"/>
          <w:sz w:val="20"/>
          <w:szCs w:val="20"/>
        </w:rPr>
      </w:pPr>
    </w:p>
    <w:p w14:paraId="77A00ACC" w14:textId="77777777" w:rsidR="00F06E46" w:rsidRPr="0030668F" w:rsidRDefault="00F06E46">
      <w:pPr>
        <w:spacing w:line="200" w:lineRule="exact"/>
        <w:rPr>
          <w:color w:val="000000" w:themeColor="text1"/>
          <w:sz w:val="20"/>
          <w:szCs w:val="20"/>
        </w:rPr>
      </w:pPr>
    </w:p>
    <w:p w14:paraId="51CB3DD4" w14:textId="77777777" w:rsidR="00F06E46" w:rsidRPr="0030668F" w:rsidRDefault="00F06E46">
      <w:pPr>
        <w:spacing w:line="200" w:lineRule="exact"/>
        <w:rPr>
          <w:color w:val="000000" w:themeColor="text1"/>
          <w:sz w:val="20"/>
          <w:szCs w:val="20"/>
        </w:rPr>
      </w:pPr>
    </w:p>
    <w:p w14:paraId="7D0FC275" w14:textId="77777777" w:rsidR="00BD68A3" w:rsidRPr="0030668F" w:rsidRDefault="00BD68A3" w:rsidP="00BD68A3">
      <w:pPr>
        <w:rPr>
          <w:color w:val="000000" w:themeColor="text1"/>
          <w:sz w:val="20"/>
          <w:szCs w:val="20"/>
          <w:lang w:val="en-US"/>
        </w:rPr>
      </w:pPr>
      <w:r w:rsidRPr="0030668F">
        <w:rPr>
          <w:color w:val="000000" w:themeColor="text1"/>
          <w:sz w:val="20"/>
          <w:szCs w:val="20"/>
          <w:lang w:val="en-US"/>
        </w:rPr>
        <w:br w:type="page"/>
      </w:r>
    </w:p>
    <w:p w14:paraId="60A3F78A" w14:textId="77777777" w:rsidR="000C702C" w:rsidRPr="0030668F" w:rsidRDefault="0003730F" w:rsidP="00952567">
      <w:pPr>
        <w:pStyle w:val="Ttulo1"/>
        <w:rPr>
          <w:rFonts w:ascii="Times New Roman" w:eastAsia="Arial" w:hAnsi="Times New Roman" w:cs="Times New Roman"/>
          <w:color w:val="000000" w:themeColor="text1"/>
          <w:sz w:val="32"/>
          <w:szCs w:val="32"/>
        </w:rPr>
      </w:pPr>
      <w:r w:rsidRPr="0030668F">
        <w:rPr>
          <w:rFonts w:ascii="Times New Roman" w:eastAsia="Arial" w:hAnsi="Times New Roman" w:cs="Times New Roman"/>
          <w:color w:val="000000" w:themeColor="text1"/>
          <w:sz w:val="32"/>
          <w:szCs w:val="32"/>
        </w:rPr>
        <w:lastRenderedPageBreak/>
        <w:t>6</w:t>
      </w:r>
      <w:r w:rsidR="00184954" w:rsidRPr="0030668F">
        <w:rPr>
          <w:rFonts w:ascii="Times New Roman" w:eastAsia="Arial" w:hAnsi="Times New Roman" w:cs="Times New Roman"/>
          <w:color w:val="000000" w:themeColor="text1"/>
          <w:sz w:val="32"/>
          <w:szCs w:val="32"/>
        </w:rPr>
        <w:tab/>
      </w:r>
      <w:r w:rsidR="00E728B8" w:rsidRPr="0030668F">
        <w:rPr>
          <w:rFonts w:ascii="Times New Roman" w:eastAsia="Arial" w:hAnsi="Times New Roman" w:cs="Times New Roman"/>
          <w:color w:val="000000" w:themeColor="text1"/>
          <w:sz w:val="32"/>
          <w:szCs w:val="32"/>
        </w:rPr>
        <w:t>Referências Bibliográficas</w:t>
      </w:r>
    </w:p>
    <w:p w14:paraId="0D5C5ED9" w14:textId="77777777" w:rsidR="000C702C" w:rsidRPr="0030668F" w:rsidRDefault="000C702C">
      <w:pPr>
        <w:spacing w:line="170" w:lineRule="exact"/>
        <w:rPr>
          <w:rFonts w:eastAsia="Arial"/>
          <w:b/>
          <w:bCs/>
          <w:color w:val="000000" w:themeColor="text1"/>
          <w:sz w:val="28"/>
          <w:szCs w:val="28"/>
        </w:rPr>
      </w:pPr>
    </w:p>
    <w:p w14:paraId="2BAF6C05" w14:textId="77777777" w:rsidR="000C702C" w:rsidRPr="0030668F" w:rsidRDefault="00EB77F4" w:rsidP="00952567">
      <w:pPr>
        <w:numPr>
          <w:ilvl w:val="1"/>
          <w:numId w:val="15"/>
        </w:numPr>
        <w:tabs>
          <w:tab w:val="left" w:pos="935"/>
        </w:tabs>
        <w:spacing w:line="406" w:lineRule="auto"/>
        <w:ind w:left="540" w:right="540" w:firstLine="8"/>
        <w:jc w:val="both"/>
        <w:rPr>
          <w:rFonts w:eastAsia="Arial"/>
          <w:color w:val="000000" w:themeColor="text1"/>
        </w:rPr>
      </w:pPr>
      <w:hyperlink r:id="rId16" w:history="1">
        <w:r w:rsidR="00952567" w:rsidRPr="0030668F">
          <w:rPr>
            <w:rStyle w:val="Hyperlink"/>
            <w:rFonts w:eastAsia="Arial"/>
            <w:b/>
            <w:bCs/>
            <w:color w:val="000000" w:themeColor="text1"/>
          </w:rPr>
          <w:t>http://www.reme.org.br/artigo/detalhes/381</w:t>
        </w:r>
      </w:hyperlink>
    </w:p>
    <w:p w14:paraId="03CFD6B5" w14:textId="77777777" w:rsidR="00952567" w:rsidRPr="0030668F" w:rsidRDefault="00952567" w:rsidP="00952567">
      <w:pPr>
        <w:numPr>
          <w:ilvl w:val="1"/>
          <w:numId w:val="15"/>
        </w:numPr>
        <w:tabs>
          <w:tab w:val="left" w:pos="935"/>
        </w:tabs>
        <w:spacing w:line="406" w:lineRule="auto"/>
        <w:ind w:left="540" w:right="540" w:firstLine="8"/>
        <w:jc w:val="both"/>
        <w:rPr>
          <w:rFonts w:eastAsia="Arial"/>
          <w:color w:val="000000" w:themeColor="text1"/>
          <w:lang w:val="en-US"/>
        </w:rPr>
      </w:pPr>
      <w:r w:rsidRPr="0030668F">
        <w:rPr>
          <w:rFonts w:eastAsia="Arial"/>
          <w:color w:val="000000" w:themeColor="text1"/>
          <w:lang w:val="en-US"/>
        </w:rPr>
        <w:t>R. González, M.</w:t>
      </w:r>
      <w:r w:rsidRPr="00D21EB2">
        <w:rPr>
          <w:rFonts w:eastAsia="Arial"/>
          <w:color w:val="000000" w:themeColor="text1"/>
          <w:rPrChange w:id="24" w:author="Leonardo Rocha" w:date="2021-02-14T13:38:00Z">
            <w:rPr>
              <w:rFonts w:eastAsia="Arial"/>
              <w:color w:val="000000" w:themeColor="text1"/>
              <w:lang w:val="en-US"/>
            </w:rPr>
          </w:rPrChange>
        </w:rPr>
        <w:t xml:space="preserve"> Vellasco</w:t>
      </w:r>
      <w:r w:rsidRPr="0030668F">
        <w:rPr>
          <w:rFonts w:eastAsia="Arial"/>
          <w:color w:val="000000" w:themeColor="text1"/>
          <w:lang w:val="en-US"/>
        </w:rPr>
        <w:t>, K. Figueiredo, Resource “Optimization for Elective Surgical Procedures Using Quantum-inspired Genetic Algorithms”, 2019 Genetic and Evolutionary Computation Conference (GECCO 2019)</w:t>
      </w:r>
    </w:p>
    <w:p w14:paraId="576C9DE4" w14:textId="77777777" w:rsidR="007A6BFD" w:rsidRPr="0030668F" w:rsidRDefault="00EB77F4" w:rsidP="007A6BFD">
      <w:pPr>
        <w:numPr>
          <w:ilvl w:val="1"/>
          <w:numId w:val="15"/>
        </w:numPr>
        <w:tabs>
          <w:tab w:val="left" w:pos="935"/>
        </w:tabs>
        <w:spacing w:line="406" w:lineRule="auto"/>
        <w:ind w:left="540" w:right="540" w:firstLine="8"/>
        <w:jc w:val="both"/>
        <w:rPr>
          <w:rFonts w:eastAsia="Arial"/>
          <w:color w:val="000000" w:themeColor="text1"/>
          <w:lang w:val="en-US"/>
        </w:rPr>
      </w:pPr>
      <w:r>
        <w:fldChar w:fldCharType="begin"/>
      </w:r>
      <w:r w:rsidRPr="00D21EB2">
        <w:rPr>
          <w:lang w:val="en-US"/>
          <w:rPrChange w:id="25" w:author="Leonardo Rocha" w:date="2021-02-14T13:39:00Z">
            <w:rPr/>
          </w:rPrChange>
        </w:rPr>
        <w:instrText xml:space="preserve"> HYPERLINK "https://www.mathworks.com/products/matlab-coder.html" </w:instrText>
      </w:r>
      <w:r>
        <w:fldChar w:fldCharType="separate"/>
      </w:r>
      <w:r w:rsidR="00E84B1D" w:rsidRPr="0030668F">
        <w:rPr>
          <w:rStyle w:val="Hyperlink"/>
          <w:rFonts w:eastAsia="Arial"/>
          <w:color w:val="000000" w:themeColor="text1"/>
          <w:lang w:val="en-US"/>
        </w:rPr>
        <w:t>https://www.mathworks.com/products/</w:t>
      </w:r>
      <w:r w:rsidR="0065211C" w:rsidRPr="0030668F">
        <w:rPr>
          <w:rStyle w:val="Hyperlink"/>
          <w:rFonts w:eastAsia="Arial"/>
          <w:color w:val="000000" w:themeColor="text1"/>
          <w:lang w:val="en-US"/>
        </w:rPr>
        <w:t>MATLAB</w:t>
      </w:r>
      <w:r w:rsidR="00E84B1D" w:rsidRPr="0030668F">
        <w:rPr>
          <w:rStyle w:val="Hyperlink"/>
          <w:rFonts w:eastAsia="Arial"/>
          <w:color w:val="000000" w:themeColor="text1"/>
          <w:lang w:val="en-US"/>
        </w:rPr>
        <w:t>-coder.html</w:t>
      </w:r>
      <w:r>
        <w:rPr>
          <w:rStyle w:val="Hyperlink"/>
          <w:rFonts w:eastAsia="Arial"/>
          <w:color w:val="000000" w:themeColor="text1"/>
          <w:lang w:val="en-US"/>
        </w:rPr>
        <w:fldChar w:fldCharType="end"/>
      </w:r>
    </w:p>
    <w:p w14:paraId="7CF2203F" w14:textId="77777777" w:rsidR="00E84B1D" w:rsidRPr="0030668F" w:rsidRDefault="00EB77F4" w:rsidP="00E84B1D">
      <w:pPr>
        <w:numPr>
          <w:ilvl w:val="1"/>
          <w:numId w:val="15"/>
        </w:numPr>
        <w:tabs>
          <w:tab w:val="left" w:pos="935"/>
        </w:tabs>
        <w:spacing w:line="406" w:lineRule="auto"/>
        <w:ind w:left="540" w:right="540" w:firstLine="8"/>
        <w:jc w:val="both"/>
        <w:rPr>
          <w:rFonts w:eastAsia="Arial"/>
          <w:color w:val="000000" w:themeColor="text1"/>
          <w:lang w:val="en-US"/>
        </w:rPr>
      </w:pPr>
      <w:r>
        <w:fldChar w:fldCharType="begin"/>
      </w:r>
      <w:r w:rsidRPr="00D21EB2">
        <w:rPr>
          <w:lang w:val="en-US"/>
          <w:rPrChange w:id="26" w:author="Leonardo Rocha" w:date="2021-02-14T13:39:00Z">
            <w:rPr/>
          </w:rPrChange>
        </w:rPr>
        <w:instrText xml:space="preserve"> HYPERLINK "https://www.mathworks.com/products/matlab.html" </w:instrText>
      </w:r>
      <w:r>
        <w:fldChar w:fldCharType="separate"/>
      </w:r>
      <w:r w:rsidR="00E84B1D" w:rsidRPr="0030668F">
        <w:rPr>
          <w:rStyle w:val="Hyperlink"/>
          <w:rFonts w:eastAsia="Arial"/>
          <w:color w:val="000000" w:themeColor="text1"/>
          <w:lang w:val="en-US"/>
        </w:rPr>
        <w:t>https://www.mathworks.com/products/</w:t>
      </w:r>
      <w:r w:rsidR="0065211C" w:rsidRPr="0030668F">
        <w:rPr>
          <w:rStyle w:val="Hyperlink"/>
          <w:rFonts w:eastAsia="Arial"/>
          <w:color w:val="000000" w:themeColor="text1"/>
          <w:lang w:val="en-US"/>
        </w:rPr>
        <w:t>MATLAB</w:t>
      </w:r>
      <w:r w:rsidR="00E84B1D" w:rsidRPr="0030668F">
        <w:rPr>
          <w:rStyle w:val="Hyperlink"/>
          <w:rFonts w:eastAsia="Arial"/>
          <w:color w:val="000000" w:themeColor="text1"/>
          <w:lang w:val="en-US"/>
        </w:rPr>
        <w:t>.html</w:t>
      </w:r>
      <w:r>
        <w:rPr>
          <w:rStyle w:val="Hyperlink"/>
          <w:rFonts w:eastAsia="Arial"/>
          <w:color w:val="000000" w:themeColor="text1"/>
          <w:lang w:val="en-US"/>
        </w:rPr>
        <w:fldChar w:fldCharType="end"/>
      </w:r>
    </w:p>
    <w:p w14:paraId="6FCC0AB8" w14:textId="77777777" w:rsidR="00E84B1D" w:rsidRPr="0030668F" w:rsidRDefault="00EB77F4" w:rsidP="00E84B1D">
      <w:pPr>
        <w:numPr>
          <w:ilvl w:val="1"/>
          <w:numId w:val="15"/>
        </w:numPr>
        <w:tabs>
          <w:tab w:val="left" w:pos="935"/>
        </w:tabs>
        <w:spacing w:line="406" w:lineRule="auto"/>
        <w:ind w:left="540" w:right="540" w:firstLine="8"/>
        <w:jc w:val="both"/>
        <w:rPr>
          <w:rFonts w:eastAsia="Arial"/>
          <w:color w:val="000000" w:themeColor="text1"/>
          <w:lang w:val="en-US"/>
        </w:rPr>
      </w:pPr>
      <w:r>
        <w:fldChar w:fldCharType="begin"/>
      </w:r>
      <w:r w:rsidRPr="00D21EB2">
        <w:rPr>
          <w:lang w:val="en-US"/>
          <w:rPrChange w:id="27" w:author="Leonardo Rocha" w:date="2021-02-14T13:38:00Z">
            <w:rPr/>
          </w:rPrChange>
        </w:rPr>
        <w:instrText xml:space="preserve"> HYPERLINK "http://www.open-std.org/jtc1/sc22/wg14/www/docs/n1256.pdf" </w:instrText>
      </w:r>
      <w:r>
        <w:fldChar w:fldCharType="separate"/>
      </w:r>
      <w:r w:rsidR="00E84B1D" w:rsidRPr="0030668F">
        <w:rPr>
          <w:rStyle w:val="Hyperlink"/>
          <w:i/>
          <w:iCs/>
          <w:color w:val="000000" w:themeColor="text1"/>
          <w:sz w:val="19"/>
          <w:szCs w:val="19"/>
          <w:shd w:val="clear" w:color="auto" w:fill="FFFFFF"/>
          <w:lang w:val="en-US"/>
        </w:rPr>
        <w:t>ISO/IEC 9899:1999 specification</w:t>
      </w:r>
      <w:r>
        <w:rPr>
          <w:rStyle w:val="Hyperlink"/>
          <w:i/>
          <w:iCs/>
          <w:color w:val="000000" w:themeColor="text1"/>
          <w:sz w:val="19"/>
          <w:szCs w:val="19"/>
          <w:shd w:val="clear" w:color="auto" w:fill="FFFFFF"/>
          <w:lang w:val="en-US"/>
        </w:rPr>
        <w:fldChar w:fldCharType="end"/>
      </w:r>
      <w:r w:rsidR="00E84B1D" w:rsidRPr="0030668F">
        <w:rPr>
          <w:color w:val="000000" w:themeColor="text1"/>
          <w:sz w:val="19"/>
          <w:szCs w:val="19"/>
          <w:shd w:val="clear" w:color="auto" w:fill="FFFFFF"/>
          <w:lang w:val="en-US"/>
        </w:rPr>
        <w:t> </w:t>
      </w:r>
      <w:r w:rsidR="00E84B1D" w:rsidRPr="0030668F">
        <w:rPr>
          <w:color w:val="000000" w:themeColor="text1"/>
          <w:sz w:val="16"/>
          <w:szCs w:val="16"/>
          <w:shd w:val="clear" w:color="auto" w:fill="FFFFFF"/>
          <w:lang w:val="en-US"/>
        </w:rPr>
        <w:t>(PDF)</w:t>
      </w:r>
      <w:r w:rsidR="00E84B1D" w:rsidRPr="0030668F">
        <w:rPr>
          <w:color w:val="000000" w:themeColor="text1"/>
          <w:sz w:val="19"/>
          <w:szCs w:val="19"/>
          <w:shd w:val="clear" w:color="auto" w:fill="FFFFFF"/>
          <w:lang w:val="en-US"/>
        </w:rPr>
        <w:t>. [S.l.: s.n.] p. 313, § 7.20.3 "Memory management functions"</w:t>
      </w:r>
    </w:p>
    <w:p w14:paraId="01C41C2D" w14:textId="77777777" w:rsidR="001C60C6" w:rsidRPr="0030668F" w:rsidRDefault="00EB77F4" w:rsidP="001C60C6">
      <w:pPr>
        <w:numPr>
          <w:ilvl w:val="1"/>
          <w:numId w:val="15"/>
        </w:numPr>
        <w:tabs>
          <w:tab w:val="left" w:pos="935"/>
        </w:tabs>
        <w:spacing w:line="406" w:lineRule="auto"/>
        <w:ind w:left="540" w:right="540" w:firstLine="8"/>
        <w:jc w:val="both"/>
        <w:rPr>
          <w:rFonts w:eastAsia="Arial"/>
          <w:color w:val="000000" w:themeColor="text1"/>
          <w:lang w:val="en-US"/>
        </w:rPr>
      </w:pPr>
      <w:hyperlink r:id="rId17" w:history="1">
        <w:r w:rsidR="001437F2" w:rsidRPr="0030668F">
          <w:rPr>
            <w:rStyle w:val="Hyperlink"/>
            <w:rFonts w:eastAsia="Arial"/>
            <w:color w:val="000000" w:themeColor="text1"/>
            <w:lang w:val="en-US"/>
          </w:rPr>
          <w:t>https://gcc.gnu.org/</w:t>
        </w:r>
      </w:hyperlink>
    </w:p>
    <w:p w14:paraId="5B798A0A" w14:textId="77777777" w:rsidR="001437F2" w:rsidRPr="0030668F" w:rsidRDefault="001437F2" w:rsidP="001C60C6">
      <w:pPr>
        <w:numPr>
          <w:ilvl w:val="1"/>
          <w:numId w:val="15"/>
        </w:numPr>
        <w:tabs>
          <w:tab w:val="left" w:pos="935"/>
        </w:tabs>
        <w:spacing w:line="406" w:lineRule="auto"/>
        <w:ind w:left="540" w:right="540" w:firstLine="8"/>
        <w:jc w:val="both"/>
        <w:rPr>
          <w:rFonts w:eastAsia="Arial"/>
          <w:color w:val="000000" w:themeColor="text1"/>
          <w:lang w:val="en-US"/>
        </w:rPr>
      </w:pPr>
      <w:r w:rsidRPr="0030668F">
        <w:rPr>
          <w:color w:val="000000" w:themeColor="text1"/>
          <w:sz w:val="19"/>
          <w:szCs w:val="19"/>
          <w:shd w:val="clear" w:color="auto" w:fill="EAF3FF"/>
          <w:lang w:val="en-US"/>
        </w:rPr>
        <w:t>Kuhlman, Dave. </w:t>
      </w:r>
      <w:r w:rsidR="00EB77F4">
        <w:fldChar w:fldCharType="begin"/>
      </w:r>
      <w:r w:rsidR="00EB77F4" w:rsidRPr="00D21EB2">
        <w:rPr>
          <w:lang w:val="en-US"/>
          <w:rPrChange w:id="28" w:author="Leonardo Rocha" w:date="2021-02-14T13:39:00Z">
            <w:rPr/>
          </w:rPrChange>
        </w:rPr>
        <w:instrText xml:space="preserve"> HYPERLINK "https://web.archive.org/web/20120623165941/http:/cutter.rexx.com/~dkuhlman/python_book_01.html" </w:instrText>
      </w:r>
      <w:r w:rsidR="00EB77F4">
        <w:fldChar w:fldCharType="separate"/>
      </w:r>
      <w:r w:rsidRPr="0030668F">
        <w:rPr>
          <w:rStyle w:val="Hyperlink"/>
          <w:color w:val="000000" w:themeColor="text1"/>
          <w:sz w:val="19"/>
          <w:szCs w:val="19"/>
          <w:shd w:val="clear" w:color="auto" w:fill="EAF3FF"/>
          <w:lang w:val="en-US"/>
        </w:rPr>
        <w:t xml:space="preserve">"A </w:t>
      </w:r>
      <w:r w:rsidR="0065211C" w:rsidRPr="0030668F">
        <w:rPr>
          <w:rStyle w:val="Hyperlink"/>
          <w:color w:val="000000" w:themeColor="text1"/>
          <w:sz w:val="19"/>
          <w:szCs w:val="19"/>
          <w:shd w:val="clear" w:color="auto" w:fill="EAF3FF"/>
          <w:lang w:val="en-US"/>
        </w:rPr>
        <w:t>Python</w:t>
      </w:r>
      <w:r w:rsidRPr="0030668F">
        <w:rPr>
          <w:rStyle w:val="Hyperlink"/>
          <w:color w:val="000000" w:themeColor="text1"/>
          <w:sz w:val="19"/>
          <w:szCs w:val="19"/>
          <w:shd w:val="clear" w:color="auto" w:fill="EAF3FF"/>
          <w:lang w:val="en-US"/>
        </w:rPr>
        <w:t xml:space="preserve"> Book: Beginning </w:t>
      </w:r>
      <w:r w:rsidR="0065211C" w:rsidRPr="0030668F">
        <w:rPr>
          <w:rStyle w:val="Hyperlink"/>
          <w:color w:val="000000" w:themeColor="text1"/>
          <w:sz w:val="19"/>
          <w:szCs w:val="19"/>
          <w:shd w:val="clear" w:color="auto" w:fill="EAF3FF"/>
          <w:lang w:val="en-US"/>
        </w:rPr>
        <w:t>Python</w:t>
      </w:r>
      <w:r w:rsidRPr="0030668F">
        <w:rPr>
          <w:rStyle w:val="Hyperlink"/>
          <w:color w:val="000000" w:themeColor="text1"/>
          <w:sz w:val="19"/>
          <w:szCs w:val="19"/>
          <w:shd w:val="clear" w:color="auto" w:fill="EAF3FF"/>
          <w:lang w:val="en-US"/>
        </w:rPr>
        <w:t xml:space="preserve">, Advanced </w:t>
      </w:r>
      <w:r w:rsidR="0065211C" w:rsidRPr="0030668F">
        <w:rPr>
          <w:rStyle w:val="Hyperlink"/>
          <w:color w:val="000000" w:themeColor="text1"/>
          <w:sz w:val="19"/>
          <w:szCs w:val="19"/>
          <w:shd w:val="clear" w:color="auto" w:fill="EAF3FF"/>
          <w:lang w:val="en-US"/>
        </w:rPr>
        <w:t>Python</w:t>
      </w:r>
      <w:r w:rsidRPr="0030668F">
        <w:rPr>
          <w:rStyle w:val="Hyperlink"/>
          <w:color w:val="000000" w:themeColor="text1"/>
          <w:sz w:val="19"/>
          <w:szCs w:val="19"/>
          <w:shd w:val="clear" w:color="auto" w:fill="EAF3FF"/>
          <w:lang w:val="en-US"/>
        </w:rPr>
        <w:t xml:space="preserve">, and </w:t>
      </w:r>
      <w:r w:rsidR="0065211C" w:rsidRPr="0030668F">
        <w:rPr>
          <w:rStyle w:val="Hyperlink"/>
          <w:color w:val="000000" w:themeColor="text1"/>
          <w:sz w:val="19"/>
          <w:szCs w:val="19"/>
          <w:shd w:val="clear" w:color="auto" w:fill="EAF3FF"/>
          <w:lang w:val="en-US"/>
        </w:rPr>
        <w:t>Python</w:t>
      </w:r>
      <w:r w:rsidRPr="0030668F">
        <w:rPr>
          <w:rStyle w:val="Hyperlink"/>
          <w:color w:val="000000" w:themeColor="text1"/>
          <w:sz w:val="19"/>
          <w:szCs w:val="19"/>
          <w:shd w:val="clear" w:color="auto" w:fill="EAF3FF"/>
          <w:lang w:val="en-US"/>
        </w:rPr>
        <w:t xml:space="preserve"> Exercises"</w:t>
      </w:r>
      <w:r w:rsidR="00EB77F4">
        <w:rPr>
          <w:rStyle w:val="Hyperlink"/>
          <w:color w:val="000000" w:themeColor="text1"/>
          <w:sz w:val="19"/>
          <w:szCs w:val="19"/>
          <w:shd w:val="clear" w:color="auto" w:fill="EAF3FF"/>
          <w:lang w:val="en-US"/>
        </w:rPr>
        <w:fldChar w:fldCharType="end"/>
      </w:r>
      <w:r w:rsidRPr="0030668F">
        <w:rPr>
          <w:color w:val="000000" w:themeColor="text1"/>
          <w:sz w:val="19"/>
          <w:szCs w:val="19"/>
          <w:shd w:val="clear" w:color="auto" w:fill="EAF3FF"/>
          <w:lang w:val="en-US"/>
        </w:rPr>
        <w:t>. Section 1.1. Archived from </w:t>
      </w:r>
      <w:hyperlink r:id="rId18" w:history="1">
        <w:r w:rsidRPr="0030668F">
          <w:rPr>
            <w:rStyle w:val="Hyperlink"/>
            <w:color w:val="000000" w:themeColor="text1"/>
            <w:sz w:val="19"/>
            <w:szCs w:val="19"/>
            <w:shd w:val="clear" w:color="auto" w:fill="EAF3FF"/>
            <w:lang w:val="en-US"/>
          </w:rPr>
          <w:t>the original</w:t>
        </w:r>
      </w:hyperlink>
      <w:r w:rsidRPr="0030668F">
        <w:rPr>
          <w:color w:val="000000" w:themeColor="text1"/>
          <w:sz w:val="19"/>
          <w:szCs w:val="19"/>
          <w:shd w:val="clear" w:color="auto" w:fill="EAF3FF"/>
          <w:lang w:val="en-US"/>
        </w:rPr>
        <w:t> </w:t>
      </w:r>
      <w:r w:rsidRPr="0030668F">
        <w:rPr>
          <w:rStyle w:val="cs1-format"/>
          <w:color w:val="000000" w:themeColor="text1"/>
          <w:sz w:val="18"/>
          <w:szCs w:val="18"/>
          <w:shd w:val="clear" w:color="auto" w:fill="EAF3FF"/>
          <w:lang w:val="en-US"/>
        </w:rPr>
        <w:t>(PDF)</w:t>
      </w:r>
      <w:r w:rsidRPr="0030668F">
        <w:rPr>
          <w:color w:val="000000" w:themeColor="text1"/>
          <w:sz w:val="19"/>
          <w:szCs w:val="19"/>
          <w:shd w:val="clear" w:color="auto" w:fill="EAF3FF"/>
          <w:lang w:val="en-US"/>
        </w:rPr>
        <w:t> on 23 June 2012.</w:t>
      </w:r>
    </w:p>
    <w:p w14:paraId="60B19B78" w14:textId="77777777" w:rsidR="00141951" w:rsidRPr="0030668F" w:rsidRDefault="00EB77F4" w:rsidP="00141951">
      <w:pPr>
        <w:numPr>
          <w:ilvl w:val="1"/>
          <w:numId w:val="15"/>
        </w:numPr>
        <w:tabs>
          <w:tab w:val="left" w:pos="935"/>
        </w:tabs>
        <w:spacing w:line="406" w:lineRule="auto"/>
        <w:ind w:left="540" w:right="540" w:firstLine="8"/>
        <w:jc w:val="both"/>
        <w:rPr>
          <w:rFonts w:eastAsia="Arial"/>
          <w:color w:val="000000" w:themeColor="text1"/>
          <w:lang w:val="en-US"/>
        </w:rPr>
      </w:pPr>
      <w:hyperlink r:id="rId19" w:history="1">
        <w:r w:rsidR="00506545" w:rsidRPr="0030668F">
          <w:rPr>
            <w:rStyle w:val="Hyperlink"/>
            <w:rFonts w:eastAsia="Arial"/>
            <w:color w:val="000000" w:themeColor="text1"/>
            <w:lang w:val="en-US"/>
          </w:rPr>
          <w:t>https://pypi.org/</w:t>
        </w:r>
      </w:hyperlink>
    </w:p>
    <w:p w14:paraId="18A6226A" w14:textId="77777777" w:rsidR="000C702C" w:rsidRPr="0030668F" w:rsidRDefault="00EB77F4" w:rsidP="00BD68A3">
      <w:pPr>
        <w:numPr>
          <w:ilvl w:val="1"/>
          <w:numId w:val="15"/>
        </w:numPr>
        <w:tabs>
          <w:tab w:val="left" w:pos="935"/>
        </w:tabs>
        <w:spacing w:line="406" w:lineRule="auto"/>
        <w:ind w:left="540" w:right="540" w:firstLine="8"/>
        <w:jc w:val="both"/>
        <w:rPr>
          <w:color w:val="000000" w:themeColor="text1"/>
          <w:sz w:val="20"/>
          <w:szCs w:val="20"/>
          <w:lang w:val="en-US"/>
        </w:rPr>
      </w:pPr>
      <w:r>
        <w:fldChar w:fldCharType="begin"/>
      </w:r>
      <w:r w:rsidRPr="00D21EB2">
        <w:rPr>
          <w:lang w:val="en-US"/>
          <w:rPrChange w:id="29" w:author="Leonardo Rocha" w:date="2021-02-14T13:39:00Z">
            <w:rPr/>
          </w:rPrChange>
        </w:rPr>
        <w:instrText xml:space="preserve"> HYPERLINK "https://docs.python.org/3/library/ctypes.html" </w:instrText>
      </w:r>
      <w:r>
        <w:fldChar w:fldCharType="separate"/>
      </w:r>
      <w:r w:rsidR="00DF2B30" w:rsidRPr="0030668F">
        <w:rPr>
          <w:rStyle w:val="Hyperlink"/>
          <w:rFonts w:eastAsia="Arial"/>
          <w:color w:val="000000" w:themeColor="text1"/>
          <w:lang w:val="en-US"/>
        </w:rPr>
        <w:t>https://docs.</w:t>
      </w:r>
      <w:r w:rsidR="0065211C" w:rsidRPr="0030668F">
        <w:rPr>
          <w:rStyle w:val="Hyperlink"/>
          <w:rFonts w:eastAsia="Arial"/>
          <w:color w:val="000000" w:themeColor="text1"/>
          <w:lang w:val="en-US"/>
        </w:rPr>
        <w:t>Python</w:t>
      </w:r>
      <w:r w:rsidR="00DF2B30" w:rsidRPr="0030668F">
        <w:rPr>
          <w:rStyle w:val="Hyperlink"/>
          <w:rFonts w:eastAsia="Arial"/>
          <w:color w:val="000000" w:themeColor="text1"/>
          <w:lang w:val="en-US"/>
        </w:rPr>
        <w:t>.org/3/library/ctypes.html</w:t>
      </w:r>
      <w:r>
        <w:rPr>
          <w:rStyle w:val="Hyperlink"/>
          <w:rFonts w:eastAsia="Arial"/>
          <w:color w:val="000000" w:themeColor="text1"/>
          <w:lang w:val="en-US"/>
        </w:rPr>
        <w:fldChar w:fldCharType="end"/>
      </w:r>
    </w:p>
    <w:p w14:paraId="3882EB7D" w14:textId="77777777" w:rsidR="00DF2B30" w:rsidRPr="0030668F" w:rsidRDefault="00EB77F4" w:rsidP="00BD68A3">
      <w:pPr>
        <w:numPr>
          <w:ilvl w:val="1"/>
          <w:numId w:val="15"/>
        </w:numPr>
        <w:tabs>
          <w:tab w:val="left" w:pos="935"/>
        </w:tabs>
        <w:spacing w:line="406" w:lineRule="auto"/>
        <w:ind w:left="540" w:right="540" w:firstLine="8"/>
        <w:jc w:val="both"/>
        <w:rPr>
          <w:color w:val="000000" w:themeColor="text1"/>
          <w:sz w:val="20"/>
          <w:szCs w:val="20"/>
          <w:lang w:val="en-US"/>
        </w:rPr>
      </w:pPr>
      <w:hyperlink r:id="rId20" w:history="1">
        <w:r w:rsidR="00722C16" w:rsidRPr="0030668F">
          <w:rPr>
            <w:rStyle w:val="Hyperlink"/>
            <w:color w:val="000000" w:themeColor="text1"/>
            <w:sz w:val="20"/>
            <w:szCs w:val="20"/>
            <w:lang w:val="en-US"/>
          </w:rPr>
          <w:t>https://palletsprojects.com/p/flask</w:t>
        </w:r>
      </w:hyperlink>
    </w:p>
    <w:p w14:paraId="1190EFFB" w14:textId="77777777" w:rsidR="00722C16" w:rsidRPr="0030668F" w:rsidRDefault="00722C16" w:rsidP="00BD68A3">
      <w:pPr>
        <w:numPr>
          <w:ilvl w:val="1"/>
          <w:numId w:val="15"/>
        </w:numPr>
        <w:tabs>
          <w:tab w:val="left" w:pos="935"/>
        </w:tabs>
        <w:spacing w:line="406" w:lineRule="auto"/>
        <w:ind w:left="540" w:right="540" w:firstLine="8"/>
        <w:jc w:val="both"/>
        <w:rPr>
          <w:rStyle w:val="CitaoHTML"/>
          <w:i w:val="0"/>
          <w:iCs w:val="0"/>
          <w:color w:val="000000" w:themeColor="text1"/>
          <w:sz w:val="20"/>
          <w:szCs w:val="20"/>
          <w:lang w:val="en-US"/>
        </w:rPr>
      </w:pPr>
      <w:r w:rsidRPr="0030668F">
        <w:rPr>
          <w:color w:val="000000" w:themeColor="text1"/>
          <w:sz w:val="19"/>
          <w:szCs w:val="19"/>
          <w:shd w:val="clear" w:color="auto" w:fill="EAF3FF"/>
          <w:lang w:val="en-US"/>
        </w:rPr>
        <w:t> </w:t>
      </w:r>
      <w:r w:rsidRPr="0030668F">
        <w:rPr>
          <w:rStyle w:val="CitaoHTML"/>
          <w:color w:val="000000" w:themeColor="text1"/>
          <w:sz w:val="19"/>
          <w:szCs w:val="19"/>
          <w:lang w:val="en-US"/>
        </w:rPr>
        <w:t>Multiple (wiki). </w:t>
      </w:r>
      <w:r w:rsidR="00EB77F4">
        <w:fldChar w:fldCharType="begin"/>
      </w:r>
      <w:r w:rsidR="00EB77F4" w:rsidRPr="00D21EB2">
        <w:rPr>
          <w:lang w:val="en-US"/>
          <w:rPrChange w:id="30" w:author="Leonardo Rocha" w:date="2021-02-14T13:39:00Z">
            <w:rPr/>
          </w:rPrChange>
        </w:rPr>
        <w:instrText xml:space="preserve"> HYPERLINK "https://web.archive.org/web/20150723163302/http:/docforge.com/wiki/Web_application_framework" </w:instrText>
      </w:r>
      <w:r w:rsidR="00EB77F4">
        <w:fldChar w:fldCharType="separate"/>
      </w:r>
      <w:r w:rsidRPr="0030668F">
        <w:rPr>
          <w:rStyle w:val="Hyperlink"/>
          <w:i/>
          <w:iCs/>
          <w:color w:val="000000" w:themeColor="text1"/>
          <w:sz w:val="19"/>
          <w:szCs w:val="19"/>
          <w:lang w:val="en-US"/>
        </w:rPr>
        <w:t>"Web application framework"</w:t>
      </w:r>
      <w:r w:rsidR="00EB77F4">
        <w:rPr>
          <w:rStyle w:val="Hyperlink"/>
          <w:i/>
          <w:iCs/>
          <w:color w:val="000000" w:themeColor="text1"/>
          <w:sz w:val="19"/>
          <w:szCs w:val="19"/>
          <w:lang w:val="en-US"/>
        </w:rPr>
        <w:fldChar w:fldCharType="end"/>
      </w:r>
      <w:r w:rsidRPr="0030668F">
        <w:rPr>
          <w:rStyle w:val="CitaoHTML"/>
          <w:color w:val="000000" w:themeColor="text1"/>
          <w:sz w:val="19"/>
          <w:szCs w:val="19"/>
          <w:lang w:val="en-US"/>
        </w:rPr>
        <w:t>. Docforge. Archived from </w:t>
      </w:r>
      <w:hyperlink r:id="rId21" w:history="1">
        <w:r w:rsidRPr="0030668F">
          <w:rPr>
            <w:rStyle w:val="Hyperlink"/>
            <w:i/>
            <w:iCs/>
            <w:color w:val="000000" w:themeColor="text1"/>
            <w:sz w:val="19"/>
            <w:szCs w:val="19"/>
            <w:lang w:val="en-US"/>
          </w:rPr>
          <w:t>the original</w:t>
        </w:r>
      </w:hyperlink>
      <w:r w:rsidRPr="0030668F">
        <w:rPr>
          <w:rStyle w:val="CitaoHTML"/>
          <w:color w:val="000000" w:themeColor="text1"/>
          <w:sz w:val="19"/>
          <w:szCs w:val="19"/>
          <w:lang w:val="en-US"/>
        </w:rPr>
        <w:t> on 2015-07-23.</w:t>
      </w:r>
    </w:p>
    <w:p w14:paraId="0053344C" w14:textId="77777777" w:rsidR="00B15C17" w:rsidRPr="0030668F" w:rsidRDefault="00EB77F4" w:rsidP="00B15C17">
      <w:pPr>
        <w:numPr>
          <w:ilvl w:val="1"/>
          <w:numId w:val="15"/>
        </w:numPr>
        <w:tabs>
          <w:tab w:val="left" w:pos="935"/>
        </w:tabs>
        <w:spacing w:line="406" w:lineRule="auto"/>
        <w:ind w:left="540" w:right="540" w:firstLine="8"/>
        <w:jc w:val="both"/>
        <w:rPr>
          <w:rStyle w:val="CitaoHTML"/>
          <w:color w:val="000000" w:themeColor="text1"/>
          <w:sz w:val="19"/>
          <w:szCs w:val="19"/>
          <w:lang w:val="en-US"/>
        </w:rPr>
      </w:pPr>
      <w:r>
        <w:fldChar w:fldCharType="begin"/>
      </w:r>
      <w:r w:rsidRPr="00D21EB2">
        <w:rPr>
          <w:lang w:val="en-US"/>
          <w:rPrChange w:id="31" w:author="Leonardo Rocha" w:date="2021-02-14T13:39:00Z">
            <w:rPr/>
          </w:rPrChange>
        </w:rPr>
        <w:instrText xml:space="preserve"> HYPERLINK "https://www.mathworks.com/help/matlab/matlab-engine-for-python.html" </w:instrText>
      </w:r>
      <w:r>
        <w:fldChar w:fldCharType="separate"/>
      </w:r>
      <w:r w:rsidR="00BB71B4" w:rsidRPr="0030668F">
        <w:rPr>
          <w:rStyle w:val="Hyperlink"/>
          <w:color w:val="000000" w:themeColor="text1"/>
          <w:sz w:val="19"/>
          <w:szCs w:val="19"/>
          <w:lang w:val="en-US"/>
        </w:rPr>
        <w:t>https://www.mathworks.com/help/matlab/matlab-engine-for-python.html</w:t>
      </w:r>
      <w:r>
        <w:rPr>
          <w:rStyle w:val="Hyperlink"/>
          <w:color w:val="000000" w:themeColor="text1"/>
          <w:sz w:val="19"/>
          <w:szCs w:val="19"/>
          <w:lang w:val="en-US"/>
        </w:rPr>
        <w:fldChar w:fldCharType="end"/>
      </w:r>
    </w:p>
    <w:p w14:paraId="1309FF5C" w14:textId="77777777" w:rsidR="00BB71B4" w:rsidRPr="0030668F" w:rsidRDefault="00EB77F4" w:rsidP="00BB71B4">
      <w:pPr>
        <w:numPr>
          <w:ilvl w:val="1"/>
          <w:numId w:val="15"/>
        </w:numPr>
        <w:tabs>
          <w:tab w:val="left" w:pos="935"/>
        </w:tabs>
        <w:spacing w:line="406" w:lineRule="auto"/>
        <w:ind w:right="540"/>
        <w:jc w:val="both"/>
        <w:rPr>
          <w:rStyle w:val="CitaoHTML"/>
          <w:color w:val="000000" w:themeColor="text1"/>
          <w:sz w:val="19"/>
          <w:szCs w:val="19"/>
          <w:lang w:val="en-US"/>
        </w:rPr>
      </w:pPr>
      <w:hyperlink r:id="rId22" w:history="1">
        <w:r w:rsidR="00BB71B4" w:rsidRPr="0030668F">
          <w:rPr>
            <w:rStyle w:val="Hyperlink"/>
            <w:color w:val="000000" w:themeColor="text1"/>
            <w:sz w:val="19"/>
            <w:szCs w:val="19"/>
            <w:lang w:val="en-US"/>
          </w:rPr>
          <w:t>https://github.com/awesomebytes/libermate</w:t>
        </w:r>
      </w:hyperlink>
    </w:p>
    <w:p w14:paraId="0196254C" w14:textId="77777777" w:rsidR="00BB71B4" w:rsidRPr="0030668F" w:rsidRDefault="00EB77F4" w:rsidP="00BB71B4">
      <w:pPr>
        <w:numPr>
          <w:ilvl w:val="1"/>
          <w:numId w:val="15"/>
        </w:numPr>
        <w:tabs>
          <w:tab w:val="left" w:pos="935"/>
        </w:tabs>
        <w:spacing w:line="406" w:lineRule="auto"/>
        <w:ind w:right="540"/>
        <w:jc w:val="both"/>
        <w:rPr>
          <w:rStyle w:val="CitaoHTML"/>
          <w:color w:val="000000" w:themeColor="text1"/>
          <w:sz w:val="19"/>
          <w:szCs w:val="19"/>
          <w:lang w:val="en-US"/>
        </w:rPr>
      </w:pPr>
      <w:hyperlink r:id="rId23" w:history="1">
        <w:r w:rsidR="00BB71B4" w:rsidRPr="0030668F">
          <w:rPr>
            <w:rStyle w:val="Hyperlink"/>
            <w:color w:val="000000" w:themeColor="text1"/>
            <w:sz w:val="19"/>
            <w:szCs w:val="19"/>
            <w:lang w:val="en-US"/>
          </w:rPr>
          <w:t>https://github.com/victorlei/smop</w:t>
        </w:r>
      </w:hyperlink>
    </w:p>
    <w:p w14:paraId="78219148" w14:textId="77777777" w:rsidR="00BB71B4" w:rsidRPr="0030668F" w:rsidRDefault="00EB77F4" w:rsidP="00BB71B4">
      <w:pPr>
        <w:numPr>
          <w:ilvl w:val="1"/>
          <w:numId w:val="15"/>
        </w:numPr>
        <w:tabs>
          <w:tab w:val="left" w:pos="935"/>
        </w:tabs>
        <w:spacing w:line="406" w:lineRule="auto"/>
        <w:ind w:right="540"/>
        <w:jc w:val="both"/>
        <w:rPr>
          <w:rStyle w:val="CitaoHTML"/>
          <w:color w:val="000000" w:themeColor="text1"/>
          <w:sz w:val="19"/>
          <w:szCs w:val="19"/>
          <w:lang w:val="en-US"/>
        </w:rPr>
      </w:pPr>
      <w:hyperlink r:id="rId24" w:history="1">
        <w:r w:rsidR="00BB71B4" w:rsidRPr="0030668F">
          <w:rPr>
            <w:rStyle w:val="Hyperlink"/>
            <w:color w:val="000000" w:themeColor="text1"/>
            <w:sz w:val="19"/>
            <w:szCs w:val="19"/>
            <w:lang w:val="en-US"/>
          </w:rPr>
          <w:t>http://ompc.juricap.com/</w:t>
        </w:r>
      </w:hyperlink>
    </w:p>
    <w:p w14:paraId="3ACF5DCB" w14:textId="77777777" w:rsidR="00BB71B4" w:rsidRPr="0030668F" w:rsidRDefault="00EB77F4" w:rsidP="000C70D7">
      <w:pPr>
        <w:numPr>
          <w:ilvl w:val="1"/>
          <w:numId w:val="15"/>
        </w:numPr>
        <w:tabs>
          <w:tab w:val="left" w:pos="935"/>
        </w:tabs>
        <w:spacing w:line="406" w:lineRule="auto"/>
        <w:ind w:right="540"/>
        <w:jc w:val="both"/>
        <w:rPr>
          <w:rStyle w:val="CitaoHTML"/>
          <w:color w:val="000000" w:themeColor="text1"/>
          <w:sz w:val="19"/>
          <w:szCs w:val="19"/>
          <w:lang w:val="en-US"/>
        </w:rPr>
      </w:pPr>
      <w:r>
        <w:fldChar w:fldCharType="begin"/>
      </w:r>
      <w:r w:rsidRPr="00D21EB2">
        <w:rPr>
          <w:lang w:val="en-US"/>
          <w:rPrChange w:id="32" w:author="Leonardo Rocha" w:date="2021-02-14T13:39:00Z">
            <w:rPr/>
          </w:rPrChange>
        </w:rPr>
        <w:instrText xml:space="preserve"> HYPERLINK "https://www.mathworks.com/products/embedded-coder.html" </w:instrText>
      </w:r>
      <w:r>
        <w:fldChar w:fldCharType="separate"/>
      </w:r>
      <w:r w:rsidR="001D616C" w:rsidRPr="0030668F">
        <w:rPr>
          <w:rStyle w:val="Hyperlink"/>
          <w:color w:val="000000" w:themeColor="text1"/>
          <w:sz w:val="19"/>
          <w:szCs w:val="19"/>
          <w:lang w:val="en-US"/>
        </w:rPr>
        <w:t>https://www.mathworks.com/products/embedded-coder.html</w:t>
      </w:r>
      <w:r>
        <w:rPr>
          <w:rStyle w:val="Hyperlink"/>
          <w:color w:val="000000" w:themeColor="text1"/>
          <w:sz w:val="19"/>
          <w:szCs w:val="19"/>
          <w:lang w:val="en-US"/>
        </w:rPr>
        <w:fldChar w:fldCharType="end"/>
      </w:r>
    </w:p>
    <w:p w14:paraId="404DF5DC" w14:textId="77777777" w:rsidR="001D616C" w:rsidRPr="0030668F" w:rsidRDefault="001D616C" w:rsidP="000C70D7">
      <w:pPr>
        <w:numPr>
          <w:ilvl w:val="1"/>
          <w:numId w:val="15"/>
        </w:numPr>
        <w:tabs>
          <w:tab w:val="left" w:pos="935"/>
        </w:tabs>
        <w:spacing w:line="406" w:lineRule="auto"/>
        <w:ind w:right="540"/>
        <w:jc w:val="both"/>
        <w:rPr>
          <w:i/>
          <w:iCs/>
          <w:color w:val="000000" w:themeColor="text1"/>
          <w:sz w:val="19"/>
          <w:szCs w:val="19"/>
          <w:lang w:val="en-US"/>
        </w:rPr>
      </w:pPr>
      <w:r w:rsidRPr="0030668F">
        <w:rPr>
          <w:color w:val="000000" w:themeColor="text1"/>
          <w:lang w:val="en-US"/>
        </w:rPr>
        <w:t xml:space="preserve">I. Rejer, “Genetic algorithm with aggressive mutation for feature selection in BCI feature space,” Pattern Anal. </w:t>
      </w:r>
      <w:r w:rsidRPr="0030668F">
        <w:rPr>
          <w:color w:val="000000" w:themeColor="text1"/>
        </w:rPr>
        <w:t>Appl., vol. 18, no. 3, pp. 485–492, Aug. 2015</w:t>
      </w:r>
    </w:p>
    <w:p w14:paraId="09DDCCD8" w14:textId="77777777" w:rsidR="001D616C" w:rsidRPr="0030668F" w:rsidRDefault="001D616C" w:rsidP="000C70D7">
      <w:pPr>
        <w:numPr>
          <w:ilvl w:val="1"/>
          <w:numId w:val="15"/>
        </w:numPr>
        <w:tabs>
          <w:tab w:val="left" w:pos="935"/>
        </w:tabs>
        <w:spacing w:line="406" w:lineRule="auto"/>
        <w:ind w:right="540"/>
        <w:jc w:val="both"/>
        <w:rPr>
          <w:i/>
          <w:iCs/>
          <w:color w:val="000000" w:themeColor="text1"/>
          <w:sz w:val="19"/>
          <w:szCs w:val="19"/>
          <w:lang w:val="en-US"/>
        </w:rPr>
      </w:pPr>
      <w:r w:rsidRPr="0030668F">
        <w:rPr>
          <w:color w:val="000000" w:themeColor="text1"/>
          <w:lang w:val="en-US"/>
        </w:rPr>
        <w:t>G. Zhang and Gexiang, “Quantum-inspired evolutionary algorithms: a survey and empirical study,” J. Heuristics, vol. 17, no. 3, pp. 303–351, Jun. 2011.</w:t>
      </w:r>
    </w:p>
    <w:p w14:paraId="1D083EBB" w14:textId="77777777" w:rsidR="001D616C" w:rsidRPr="0030668F" w:rsidRDefault="001D616C" w:rsidP="000C70D7">
      <w:pPr>
        <w:numPr>
          <w:ilvl w:val="1"/>
          <w:numId w:val="15"/>
        </w:numPr>
        <w:tabs>
          <w:tab w:val="left" w:pos="935"/>
        </w:tabs>
        <w:spacing w:line="406" w:lineRule="auto"/>
        <w:ind w:right="540"/>
        <w:jc w:val="both"/>
        <w:rPr>
          <w:i/>
          <w:iCs/>
          <w:color w:val="000000" w:themeColor="text1"/>
          <w:sz w:val="19"/>
          <w:szCs w:val="19"/>
          <w:lang w:val="en-US"/>
        </w:rPr>
      </w:pPr>
      <w:r w:rsidRPr="0030668F">
        <w:rPr>
          <w:color w:val="000000" w:themeColor="text1"/>
          <w:lang w:val="en-US"/>
        </w:rPr>
        <w:t xml:space="preserve">A. Testi, E. Tanfani, R. Valente, G. L. Ansaldo, and G. C. Torre, “Prioritizing surgical waiting lists,” J. Eval. Clin. </w:t>
      </w:r>
      <w:r w:rsidRPr="0030668F">
        <w:rPr>
          <w:color w:val="000000" w:themeColor="text1"/>
        </w:rPr>
        <w:t>Pract., vol. 14, no. 1, pp. 59–64, Jan. 2008.</w:t>
      </w:r>
    </w:p>
    <w:p w14:paraId="605B519E" w14:textId="77777777" w:rsidR="00193700" w:rsidRPr="0030668F" w:rsidRDefault="00193700" w:rsidP="000C70D7">
      <w:pPr>
        <w:numPr>
          <w:ilvl w:val="1"/>
          <w:numId w:val="15"/>
        </w:numPr>
        <w:tabs>
          <w:tab w:val="left" w:pos="935"/>
        </w:tabs>
        <w:spacing w:line="406" w:lineRule="auto"/>
        <w:ind w:right="540"/>
        <w:jc w:val="both"/>
        <w:rPr>
          <w:rStyle w:val="CitaoHTML"/>
          <w:color w:val="000000" w:themeColor="text1"/>
          <w:sz w:val="19"/>
          <w:szCs w:val="19"/>
          <w:lang w:val="en-US"/>
        </w:rPr>
      </w:pPr>
      <w:r w:rsidRPr="0030668F">
        <w:rPr>
          <w:color w:val="000000" w:themeColor="text1"/>
          <w:lang w:val="en-US"/>
        </w:rPr>
        <w:t xml:space="preserve">L. R. da Silveira, R. Tanscheit, and M. Vellasco, “Quantum inspired evolutionary algorithm for ordering problems,” Expert Syst. </w:t>
      </w:r>
      <w:r w:rsidRPr="0030668F">
        <w:rPr>
          <w:color w:val="000000" w:themeColor="text1"/>
        </w:rPr>
        <w:t>Appl., vol. 67, pp. 71–83, Jan. 2017</w:t>
      </w:r>
    </w:p>
    <w:sectPr w:rsidR="00193700" w:rsidRPr="0030668F">
      <w:type w:val="continuous"/>
      <w:pgSz w:w="11900" w:h="16840"/>
      <w:pgMar w:top="1398" w:right="1440" w:bottom="132" w:left="1440" w:header="0" w:footer="0" w:gutter="0"/>
      <w:cols w:space="720" w:equalWidth="0">
        <w:col w:w="902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rley Vellasco" w:date="2021-02-11T17:05:00Z" w:initials="MV">
    <w:p w14:paraId="0B68AC6B" w14:textId="6B01D91F" w:rsidR="00832140" w:rsidRDefault="00832140">
      <w:pPr>
        <w:pStyle w:val="Textodecomentrio"/>
      </w:pPr>
      <w:r>
        <w:rPr>
          <w:rStyle w:val="Refdecomentrio"/>
        </w:rPr>
        <w:annotationRef/>
      </w:r>
      <w:r>
        <w:t>Isso está um pouco repetitivo com o que foi dito no parágafo anterior. Por outro lado, é importante falar também do operador de mutação e do ciclo completo do GA, inclusive, sobre a SELEÇÃO. Há roleta, tornament, etc. É importante mencionar, mesmo que de forma simplificada, o ciclo completo.</w:t>
      </w:r>
    </w:p>
  </w:comment>
  <w:comment w:id="10" w:author="Marley Vellasco" w:date="2021-02-11T17:42:00Z" w:initials="MV">
    <w:p w14:paraId="02DA2E17" w14:textId="77777777" w:rsidR="00832140" w:rsidRDefault="00832140">
      <w:pPr>
        <w:pStyle w:val="Textodecomentrio"/>
      </w:pPr>
      <w:r>
        <w:rPr>
          <w:rStyle w:val="Refdecomentrio"/>
        </w:rPr>
        <w:annotationRef/>
      </w:r>
      <w:r>
        <w:t>Achei essa seção muito resumida. Seria bom estender um pouco, para que um leigo consiga entender o conceito do algoritmo como um todo. Vou te mandar um texto do Andre Vargas, primeira tese sobre esse assunto na PUC, para que possa se inspirar, referenciar, e usar figuras semelhantes.</w:t>
      </w:r>
    </w:p>
    <w:p w14:paraId="3EE7E306" w14:textId="6BA3B817" w:rsidR="00832140" w:rsidRDefault="00832140">
      <w:pPr>
        <w:pStyle w:val="Textodecomentrio"/>
      </w:pPr>
    </w:p>
  </w:comment>
  <w:comment w:id="11" w:author="Marley Vellasco" w:date="2021-02-11T18:03:00Z" w:initials="MV">
    <w:p w14:paraId="612343ED" w14:textId="21768A5F" w:rsidR="00832140" w:rsidRDefault="00832140">
      <w:pPr>
        <w:pStyle w:val="Textodecomentrio"/>
      </w:pPr>
      <w:r>
        <w:rPr>
          <w:rStyle w:val="Refdecomentrio"/>
        </w:rPr>
        <w:annotationRef/>
      </w:r>
      <w:r>
        <w:t>Não entendi o que quis dizer com esta frase.</w:t>
      </w:r>
    </w:p>
  </w:comment>
  <w:comment w:id="12" w:author="Marley Vellasco" w:date="2021-02-11T18:04:00Z" w:initials="MV">
    <w:p w14:paraId="61736971" w14:textId="6467420C" w:rsidR="00832140" w:rsidRDefault="00832140">
      <w:pPr>
        <w:pStyle w:val="Textodecomentrio"/>
      </w:pPr>
      <w:r>
        <w:rPr>
          <w:rStyle w:val="Refdecomentrio"/>
        </w:rPr>
        <w:annotationRef/>
      </w:r>
      <w:r>
        <w:t xml:space="preserve">Você tem que citar esta figura, ANTES de inseri-la no texto, além de EXPLICAR cada um dos itens. </w:t>
      </w:r>
    </w:p>
    <w:p w14:paraId="73458DCB" w14:textId="77777777" w:rsidR="00832140" w:rsidRDefault="00832140">
      <w:pPr>
        <w:pStyle w:val="Textodecomentrio"/>
      </w:pPr>
    </w:p>
    <w:p w14:paraId="5BA7332E" w14:textId="08440080" w:rsidR="00832140" w:rsidRDefault="00832140">
      <w:pPr>
        <w:pStyle w:val="Textodecomentrio"/>
      </w:pPr>
      <w:r>
        <w:t>Na linha do “se (NumGerA) então”, não está faltando nada?</w:t>
      </w:r>
    </w:p>
  </w:comment>
  <w:comment w:id="13" w:author="Marley Vellasco" w:date="2021-02-11T18:11:00Z" w:initials="MV">
    <w:p w14:paraId="72766185" w14:textId="7CABC246" w:rsidR="00832140" w:rsidRDefault="00832140">
      <w:pPr>
        <w:pStyle w:val="Textodecomentrio"/>
      </w:pPr>
      <w:r>
        <w:rPr>
          <w:rStyle w:val="Refdecomentrio"/>
        </w:rPr>
        <w:annotationRef/>
      </w:r>
      <w:r>
        <w:t>Seria bom incluir uma figura, com a matriz e a descrição dos símbolos. Pode copiar da dissertação do Rene.</w:t>
      </w:r>
    </w:p>
  </w:comment>
  <w:comment w:id="14" w:author="Marley Vellasco" w:date="2021-02-11T18:25:00Z" w:initials="MV">
    <w:p w14:paraId="678FC7C9" w14:textId="4473A51F" w:rsidR="00832140" w:rsidRDefault="00832140">
      <w:pPr>
        <w:pStyle w:val="Textodecomentrio"/>
      </w:pPr>
      <w:r>
        <w:rPr>
          <w:rStyle w:val="Refdecomentrio"/>
        </w:rPr>
        <w:annotationRef/>
      </w:r>
      <w:r>
        <w:t xml:space="preserve">Você não falou NADA sobre a atualização dos indivíduos quânticos, como isso é realizado, etc. Isso tem que ser apresentado, mesmo que resumidamente. </w:t>
      </w:r>
    </w:p>
  </w:comment>
  <w:comment w:id="15" w:author="Marley Vellasco" w:date="2021-02-11T18:35:00Z" w:initials="MV">
    <w:p w14:paraId="637252B0" w14:textId="77777777" w:rsidR="00832140" w:rsidRDefault="00832140">
      <w:pPr>
        <w:pStyle w:val="Textodecomentrio"/>
      </w:pPr>
      <w:r>
        <w:rPr>
          <w:rStyle w:val="Refdecomentrio"/>
        </w:rPr>
        <w:annotationRef/>
      </w:r>
      <w:r>
        <w:t xml:space="preserve">Para quem não conhece o modelo do René, ficará confuso com todas as informações. </w:t>
      </w:r>
    </w:p>
    <w:p w14:paraId="77BED1D6" w14:textId="77777777" w:rsidR="00832140" w:rsidRDefault="00832140">
      <w:pPr>
        <w:pStyle w:val="Textodecomentrio"/>
      </w:pPr>
    </w:p>
    <w:p w14:paraId="4D4CB0F1" w14:textId="6A6FFFD9" w:rsidR="00832140" w:rsidRDefault="00832140">
      <w:pPr>
        <w:pStyle w:val="Textodecomentrio"/>
      </w:pPr>
      <w:r>
        <w:t>Antes de detalhar isso, você deve inserir um resumo do que é descrito na dissertação do Rene sobre os recursos do hospital, inclusive sobre as especialidades médicas e as segundas e terceiras especialidades menores.</w:t>
      </w:r>
    </w:p>
  </w:comment>
  <w:comment w:id="16" w:author="Marley Vellasco" w:date="2021-02-11T18:38:00Z" w:initials="MV">
    <w:p w14:paraId="18F03CE9" w14:textId="77777777" w:rsidR="00832140" w:rsidRDefault="00832140">
      <w:pPr>
        <w:pStyle w:val="Textodecomentrio"/>
      </w:pPr>
      <w:r>
        <w:rPr>
          <w:rStyle w:val="Refdecomentrio"/>
        </w:rPr>
        <w:annotationRef/>
      </w:r>
      <w:r>
        <w:t>Ótima ideia de incluir uma figura aqui, com todas essas ferramentas, a interação entre elas e a funcionalidade das mesmas...</w:t>
      </w:r>
    </w:p>
    <w:p w14:paraId="3DDB3AB4" w14:textId="013E1ECF" w:rsidR="00832140" w:rsidRDefault="00832140">
      <w:pPr>
        <w:pStyle w:val="Textodecomentrio"/>
      </w:pPr>
      <w:r>
        <w:t>Lembre-se de CITAR a figura no texto, explicando o que ela apresenta.</w:t>
      </w:r>
    </w:p>
  </w:comment>
  <w:comment w:id="17" w:author="Marley Vellasco" w:date="2021-02-11T18:43:00Z" w:initials="MV">
    <w:p w14:paraId="2D705A25" w14:textId="3EFA6D1F" w:rsidR="00832140" w:rsidRDefault="00832140">
      <w:pPr>
        <w:pStyle w:val="Textodecomentrio"/>
      </w:pPr>
      <w:r>
        <w:rPr>
          <w:rStyle w:val="Refdecomentrio"/>
        </w:rPr>
        <w:annotationRef/>
      </w:r>
      <w:r>
        <w:t>Além do gráfico, será necessário colocar um texto introdutório, além de referenciar o gráfico e explica-lo.</w:t>
      </w:r>
    </w:p>
  </w:comment>
  <w:comment w:id="19" w:author="Marley Vellasco" w:date="2021-02-11T18:46:00Z" w:initials="MV">
    <w:p w14:paraId="1D366D69" w14:textId="30A8106C" w:rsidR="00832140" w:rsidRDefault="00832140">
      <w:pPr>
        <w:pStyle w:val="Textodecomentrio"/>
      </w:pPr>
      <w:r>
        <w:rPr>
          <w:rStyle w:val="Refdecomentrio"/>
        </w:rPr>
        <w:annotationRef/>
      </w:r>
      <w:r>
        <w:t>Precisa concluir essa seção, justificando a escolha do Python, que será descrito na seção a seguir.</w:t>
      </w:r>
    </w:p>
  </w:comment>
  <w:comment w:id="21" w:author="Marley Vellasco" w:date="2021-02-11T18:54:00Z" w:initials="MV">
    <w:p w14:paraId="0DD4EEBA" w14:textId="77777777" w:rsidR="00832140" w:rsidRDefault="00832140">
      <w:pPr>
        <w:pStyle w:val="Textodecomentrio"/>
      </w:pPr>
      <w:r>
        <w:rPr>
          <w:rStyle w:val="Refdecomentrio"/>
        </w:rPr>
        <w:annotationRef/>
      </w:r>
      <w:r>
        <w:t>Esse resto do texto está confuso e sem estruturação.</w:t>
      </w:r>
    </w:p>
    <w:p w14:paraId="6DC54DC4" w14:textId="45AF4BCB" w:rsidR="00832140" w:rsidRDefault="00832140">
      <w:pPr>
        <w:pStyle w:val="Textodecomentrio"/>
      </w:pPr>
      <w:r>
        <w:t>Você deve rever e organizar as diferentes opções, numerando, ou colocando como bullet list. Depois um pequeno parágrafo para cada opção, colocando as figuras necessárias e CITANDO-AS no texto.</w:t>
      </w:r>
    </w:p>
  </w:comment>
  <w:comment w:id="22" w:author="Marley Vellasco" w:date="2021-02-11T18:57:00Z" w:initials="MV">
    <w:p w14:paraId="30CCC13A" w14:textId="2CD4404A" w:rsidR="00832140" w:rsidRDefault="00832140">
      <w:pPr>
        <w:pStyle w:val="Textodecomentrio"/>
      </w:pPr>
      <w:r>
        <w:rPr>
          <w:rStyle w:val="Refdecomentrio"/>
        </w:rPr>
        <w:annotationRef/>
      </w:r>
      <w:r>
        <w:t xml:space="preserve">Lembre-se que não pode colocar uma figura isolada, sem citá-la e </w:t>
      </w:r>
      <w:r w:rsidR="005D4828">
        <w:t>explicá-la</w:t>
      </w:r>
      <w:r>
        <w:t xml:space="preserve"> no texto.</w:t>
      </w:r>
    </w:p>
    <w:p w14:paraId="0053BE14" w14:textId="77777777" w:rsidR="005D4828" w:rsidRDefault="005D4828">
      <w:pPr>
        <w:pStyle w:val="Textodecomentrio"/>
      </w:pPr>
    </w:p>
    <w:p w14:paraId="20676AC2" w14:textId="3BB780C1" w:rsidR="005D4828" w:rsidRDefault="005D4828">
      <w:pPr>
        <w:pStyle w:val="Textodecomentrio"/>
      </w:pPr>
      <w:r>
        <w:t>Esse mesmo comentário vale para TODAS as figuras que são mencionadas a seguir.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0E4324" w15:done="0"/>
  <w15:commentEx w15:paraId="54F8BA62" w15:done="0"/>
  <w15:commentEx w15:paraId="7B773C15" w15:done="0"/>
  <w15:commentEx w15:paraId="0B68AC6B" w15:done="0"/>
  <w15:commentEx w15:paraId="3EE7E306" w15:done="0"/>
  <w15:commentEx w15:paraId="612343ED" w15:done="0"/>
  <w15:commentEx w15:paraId="5BA7332E" w15:done="0"/>
  <w15:commentEx w15:paraId="72766185" w15:done="0"/>
  <w15:commentEx w15:paraId="678FC7C9" w15:done="0"/>
  <w15:commentEx w15:paraId="41B2E056" w15:done="0"/>
  <w15:commentEx w15:paraId="4FF59DB9" w15:done="0"/>
  <w15:commentEx w15:paraId="4D4CB0F1" w15:done="0"/>
  <w15:commentEx w15:paraId="3DDB3AB4" w15:done="0"/>
  <w15:commentEx w15:paraId="2D705A25" w15:done="0"/>
  <w15:commentEx w15:paraId="1D366D69" w15:done="0"/>
  <w15:commentEx w15:paraId="5FDCE23E" w15:done="0"/>
  <w15:commentEx w15:paraId="6DC54DC4" w15:done="0"/>
  <w15:commentEx w15:paraId="20676A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8080" w16cex:dateUtc="2021-02-11T13:08:00Z"/>
  <w16cex:commentExtensible w16cex:durableId="23CF8412" w16cex:dateUtc="2021-02-11T13:23:00Z"/>
  <w16cex:commentExtensible w16cex:durableId="23CF8716" w16cex:dateUtc="2021-02-11T13:36:00Z"/>
  <w16cex:commentExtensible w16cex:durableId="23CFE271" w16cex:dateUtc="2021-02-11T20:05:00Z"/>
  <w16cex:commentExtensible w16cex:durableId="23CFEAF7" w16cex:dateUtc="2021-02-11T20:42:00Z"/>
  <w16cex:commentExtensible w16cex:durableId="23CFEFEA" w16cex:dateUtc="2021-02-11T21:03:00Z"/>
  <w16cex:commentExtensible w16cex:durableId="23CFF013" w16cex:dateUtc="2021-02-11T21:04:00Z"/>
  <w16cex:commentExtensible w16cex:durableId="23CFF1D4" w16cex:dateUtc="2021-02-11T21:11:00Z"/>
  <w16cex:commentExtensible w16cex:durableId="23CFF52D" w16cex:dateUtc="2021-02-11T21:25:00Z"/>
  <w16cex:commentExtensible w16cex:durableId="23CFF608" w16cex:dateUtc="2021-02-11T21:29:00Z"/>
  <w16cex:commentExtensible w16cex:durableId="23CFF624" w16cex:dateUtc="2021-02-11T21:29:00Z"/>
  <w16cex:commentExtensible w16cex:durableId="23CFF775" w16cex:dateUtc="2021-02-11T21:35:00Z"/>
  <w16cex:commentExtensible w16cex:durableId="23CFF817" w16cex:dateUtc="2021-02-11T21:38:00Z"/>
  <w16cex:commentExtensible w16cex:durableId="23CFF967" w16cex:dateUtc="2021-02-11T21:43:00Z"/>
  <w16cex:commentExtensible w16cex:durableId="23CFFA22" w16cex:dateUtc="2021-02-11T21:46:00Z"/>
  <w16cex:commentExtensible w16cex:durableId="23CFFA66" w16cex:dateUtc="2021-02-11T21:48:00Z"/>
  <w16cex:commentExtensible w16cex:durableId="23CFFBEE" w16cex:dateUtc="2021-02-11T21:54:00Z"/>
  <w16cex:commentExtensible w16cex:durableId="23CFFC8A" w16cex:dateUtc="2021-02-11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0E4324" w16cid:durableId="23CF8080"/>
  <w16cid:commentId w16cid:paraId="54F8BA62" w16cid:durableId="23CF8412"/>
  <w16cid:commentId w16cid:paraId="7B773C15" w16cid:durableId="23CF8716"/>
  <w16cid:commentId w16cid:paraId="0B68AC6B" w16cid:durableId="23CFE271"/>
  <w16cid:commentId w16cid:paraId="3EE7E306" w16cid:durableId="23CFEAF7"/>
  <w16cid:commentId w16cid:paraId="612343ED" w16cid:durableId="23CFEFEA"/>
  <w16cid:commentId w16cid:paraId="5BA7332E" w16cid:durableId="23CFF013"/>
  <w16cid:commentId w16cid:paraId="72766185" w16cid:durableId="23CFF1D4"/>
  <w16cid:commentId w16cid:paraId="678FC7C9" w16cid:durableId="23CFF52D"/>
  <w16cid:commentId w16cid:paraId="41B2E056" w16cid:durableId="23CFF608"/>
  <w16cid:commentId w16cid:paraId="4FF59DB9" w16cid:durableId="23CFF624"/>
  <w16cid:commentId w16cid:paraId="4D4CB0F1" w16cid:durableId="23CFF775"/>
  <w16cid:commentId w16cid:paraId="3DDB3AB4" w16cid:durableId="23CFF817"/>
  <w16cid:commentId w16cid:paraId="2D705A25" w16cid:durableId="23CFF967"/>
  <w16cid:commentId w16cid:paraId="1D366D69" w16cid:durableId="23CFFA22"/>
  <w16cid:commentId w16cid:paraId="5FDCE23E" w16cid:durableId="23CFFA66"/>
  <w16cid:commentId w16cid:paraId="6DC54DC4" w16cid:durableId="23CFFBEE"/>
  <w16cid:commentId w16cid:paraId="20676AC2" w16cid:durableId="23CFFC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62A05" w14:textId="77777777" w:rsidR="00EB77F4" w:rsidRDefault="00EB77F4" w:rsidP="001E58A9">
      <w:r>
        <w:separator/>
      </w:r>
    </w:p>
  </w:endnote>
  <w:endnote w:type="continuationSeparator" w:id="0">
    <w:p w14:paraId="2D633F05" w14:textId="77777777" w:rsidR="00EB77F4" w:rsidRDefault="00EB77F4" w:rsidP="001E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C5565" w14:textId="77777777" w:rsidR="00EB77F4" w:rsidRDefault="00EB77F4" w:rsidP="001E58A9">
      <w:r>
        <w:separator/>
      </w:r>
    </w:p>
  </w:footnote>
  <w:footnote w:type="continuationSeparator" w:id="0">
    <w:p w14:paraId="7B4293DF" w14:textId="77777777" w:rsidR="00EB77F4" w:rsidRDefault="00EB77F4" w:rsidP="001E5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5E4"/>
    <w:multiLevelType w:val="multilevel"/>
    <w:tmpl w:val="4E5CB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901D82"/>
    <w:multiLevelType w:val="hybridMultilevel"/>
    <w:tmpl w:val="4308016E"/>
    <w:lvl w:ilvl="0" w:tplc="2228A772">
      <w:start w:val="1"/>
      <w:numFmt w:val="decimal"/>
      <w:lvlText w:val="%1"/>
      <w:lvlJc w:val="left"/>
    </w:lvl>
    <w:lvl w:ilvl="1" w:tplc="6772EE9A">
      <w:start w:val="13"/>
      <w:numFmt w:val="decimal"/>
      <w:lvlText w:val="%2"/>
      <w:lvlJc w:val="left"/>
    </w:lvl>
    <w:lvl w:ilvl="2" w:tplc="51EA0398">
      <w:numFmt w:val="decimal"/>
      <w:lvlText w:val=""/>
      <w:lvlJc w:val="left"/>
    </w:lvl>
    <w:lvl w:ilvl="3" w:tplc="3BF21E56">
      <w:numFmt w:val="decimal"/>
      <w:lvlText w:val=""/>
      <w:lvlJc w:val="left"/>
    </w:lvl>
    <w:lvl w:ilvl="4" w:tplc="4F224D62">
      <w:numFmt w:val="decimal"/>
      <w:lvlText w:val=""/>
      <w:lvlJc w:val="left"/>
    </w:lvl>
    <w:lvl w:ilvl="5" w:tplc="0A049CE6">
      <w:numFmt w:val="decimal"/>
      <w:lvlText w:val=""/>
      <w:lvlJc w:val="left"/>
    </w:lvl>
    <w:lvl w:ilvl="6" w:tplc="90DE24CC">
      <w:numFmt w:val="decimal"/>
      <w:lvlText w:val=""/>
      <w:lvlJc w:val="left"/>
    </w:lvl>
    <w:lvl w:ilvl="7" w:tplc="1414BF1A">
      <w:numFmt w:val="decimal"/>
      <w:lvlText w:val=""/>
      <w:lvlJc w:val="left"/>
    </w:lvl>
    <w:lvl w:ilvl="8" w:tplc="C78CBE0A">
      <w:numFmt w:val="decimal"/>
      <w:lvlText w:val=""/>
      <w:lvlJc w:val="left"/>
    </w:lvl>
  </w:abstractNum>
  <w:abstractNum w:abstractNumId="2">
    <w:nsid w:val="02F23B97"/>
    <w:multiLevelType w:val="multilevel"/>
    <w:tmpl w:val="4E5CB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072367"/>
    <w:multiLevelType w:val="hybridMultilevel"/>
    <w:tmpl w:val="A17CAFB2"/>
    <w:lvl w:ilvl="0" w:tplc="C2D28B28">
      <w:start w:val="45"/>
      <w:numFmt w:val="decimal"/>
      <w:lvlText w:val="%1"/>
      <w:lvlJc w:val="left"/>
    </w:lvl>
    <w:lvl w:ilvl="1" w:tplc="1562CA4A">
      <w:numFmt w:val="decimal"/>
      <w:lvlText w:val=""/>
      <w:lvlJc w:val="left"/>
    </w:lvl>
    <w:lvl w:ilvl="2" w:tplc="26F85A8E">
      <w:numFmt w:val="decimal"/>
      <w:lvlText w:val=""/>
      <w:lvlJc w:val="left"/>
    </w:lvl>
    <w:lvl w:ilvl="3" w:tplc="61D83400">
      <w:numFmt w:val="decimal"/>
      <w:lvlText w:val=""/>
      <w:lvlJc w:val="left"/>
    </w:lvl>
    <w:lvl w:ilvl="4" w:tplc="71122304">
      <w:numFmt w:val="decimal"/>
      <w:lvlText w:val=""/>
      <w:lvlJc w:val="left"/>
    </w:lvl>
    <w:lvl w:ilvl="5" w:tplc="94EA67DA">
      <w:numFmt w:val="decimal"/>
      <w:lvlText w:val=""/>
      <w:lvlJc w:val="left"/>
    </w:lvl>
    <w:lvl w:ilvl="6" w:tplc="ADE256DA">
      <w:numFmt w:val="decimal"/>
      <w:lvlText w:val=""/>
      <w:lvlJc w:val="left"/>
    </w:lvl>
    <w:lvl w:ilvl="7" w:tplc="55481BDA">
      <w:numFmt w:val="decimal"/>
      <w:lvlText w:val=""/>
      <w:lvlJc w:val="left"/>
    </w:lvl>
    <w:lvl w:ilvl="8" w:tplc="C6B46210">
      <w:numFmt w:val="decimal"/>
      <w:lvlText w:val=""/>
      <w:lvlJc w:val="left"/>
    </w:lvl>
  </w:abstractNum>
  <w:abstractNum w:abstractNumId="4">
    <w:nsid w:val="06C44B18"/>
    <w:multiLevelType w:val="multilevel"/>
    <w:tmpl w:val="412A3D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138641"/>
    <w:multiLevelType w:val="hybridMultilevel"/>
    <w:tmpl w:val="104A226A"/>
    <w:lvl w:ilvl="0" w:tplc="B20C28AA">
      <w:start w:val="3"/>
      <w:numFmt w:val="decimal"/>
      <w:lvlText w:val="%1."/>
      <w:lvlJc w:val="left"/>
    </w:lvl>
    <w:lvl w:ilvl="1" w:tplc="539E4CD8">
      <w:numFmt w:val="decimal"/>
      <w:lvlText w:val=""/>
      <w:lvlJc w:val="left"/>
    </w:lvl>
    <w:lvl w:ilvl="2" w:tplc="7FE4DE28">
      <w:numFmt w:val="decimal"/>
      <w:lvlText w:val=""/>
      <w:lvlJc w:val="left"/>
    </w:lvl>
    <w:lvl w:ilvl="3" w:tplc="5B564AB0">
      <w:numFmt w:val="decimal"/>
      <w:lvlText w:val=""/>
      <w:lvlJc w:val="left"/>
    </w:lvl>
    <w:lvl w:ilvl="4" w:tplc="AB509DA6">
      <w:numFmt w:val="decimal"/>
      <w:lvlText w:val=""/>
      <w:lvlJc w:val="left"/>
    </w:lvl>
    <w:lvl w:ilvl="5" w:tplc="5F44521A">
      <w:numFmt w:val="decimal"/>
      <w:lvlText w:val=""/>
      <w:lvlJc w:val="left"/>
    </w:lvl>
    <w:lvl w:ilvl="6" w:tplc="00DA04AC">
      <w:numFmt w:val="decimal"/>
      <w:lvlText w:val=""/>
      <w:lvlJc w:val="left"/>
    </w:lvl>
    <w:lvl w:ilvl="7" w:tplc="9DB84824">
      <w:numFmt w:val="decimal"/>
      <w:lvlText w:val=""/>
      <w:lvlJc w:val="left"/>
    </w:lvl>
    <w:lvl w:ilvl="8" w:tplc="007874B8">
      <w:numFmt w:val="decimal"/>
      <w:lvlText w:val=""/>
      <w:lvlJc w:val="left"/>
    </w:lvl>
  </w:abstractNum>
  <w:abstractNum w:abstractNumId="6">
    <w:nsid w:val="0836C40E"/>
    <w:multiLevelType w:val="hybridMultilevel"/>
    <w:tmpl w:val="210C144E"/>
    <w:lvl w:ilvl="0" w:tplc="44806AC4">
      <w:start w:val="9"/>
      <w:numFmt w:val="decimal"/>
      <w:lvlText w:val="%1"/>
      <w:lvlJc w:val="left"/>
    </w:lvl>
    <w:lvl w:ilvl="1" w:tplc="3B4C1CB0">
      <w:start w:val="1"/>
      <w:numFmt w:val="decimal"/>
      <w:lvlText w:val="%2."/>
      <w:lvlJc w:val="left"/>
    </w:lvl>
    <w:lvl w:ilvl="2" w:tplc="0566619C">
      <w:numFmt w:val="decimal"/>
      <w:lvlText w:val=""/>
      <w:lvlJc w:val="left"/>
    </w:lvl>
    <w:lvl w:ilvl="3" w:tplc="12301E70">
      <w:numFmt w:val="decimal"/>
      <w:lvlText w:val=""/>
      <w:lvlJc w:val="left"/>
    </w:lvl>
    <w:lvl w:ilvl="4" w:tplc="12221F3C">
      <w:numFmt w:val="decimal"/>
      <w:lvlText w:val=""/>
      <w:lvlJc w:val="left"/>
    </w:lvl>
    <w:lvl w:ilvl="5" w:tplc="CACCA3A4">
      <w:numFmt w:val="decimal"/>
      <w:lvlText w:val=""/>
      <w:lvlJc w:val="left"/>
    </w:lvl>
    <w:lvl w:ilvl="6" w:tplc="4710B456">
      <w:numFmt w:val="decimal"/>
      <w:lvlText w:val=""/>
      <w:lvlJc w:val="left"/>
    </w:lvl>
    <w:lvl w:ilvl="7" w:tplc="FA563CDA">
      <w:numFmt w:val="decimal"/>
      <w:lvlText w:val=""/>
      <w:lvlJc w:val="left"/>
    </w:lvl>
    <w:lvl w:ilvl="8" w:tplc="D9CE3122">
      <w:numFmt w:val="decimal"/>
      <w:lvlText w:val=""/>
      <w:lvlJc w:val="left"/>
    </w:lvl>
  </w:abstractNum>
  <w:abstractNum w:abstractNumId="7">
    <w:nsid w:val="08EDBDAB"/>
    <w:multiLevelType w:val="hybridMultilevel"/>
    <w:tmpl w:val="DC265B26"/>
    <w:lvl w:ilvl="0" w:tplc="58E4A6EA">
      <w:start w:val="1"/>
      <w:numFmt w:val="bullet"/>
      <w:lvlText w:val="•"/>
      <w:lvlJc w:val="left"/>
    </w:lvl>
    <w:lvl w:ilvl="1" w:tplc="02724A06">
      <w:numFmt w:val="decimal"/>
      <w:lvlText w:val=""/>
      <w:lvlJc w:val="left"/>
    </w:lvl>
    <w:lvl w:ilvl="2" w:tplc="25F6C514">
      <w:numFmt w:val="decimal"/>
      <w:lvlText w:val=""/>
      <w:lvlJc w:val="left"/>
    </w:lvl>
    <w:lvl w:ilvl="3" w:tplc="2FC87748">
      <w:numFmt w:val="decimal"/>
      <w:lvlText w:val=""/>
      <w:lvlJc w:val="left"/>
    </w:lvl>
    <w:lvl w:ilvl="4" w:tplc="7DBC3A84">
      <w:numFmt w:val="decimal"/>
      <w:lvlText w:val=""/>
      <w:lvlJc w:val="left"/>
    </w:lvl>
    <w:lvl w:ilvl="5" w:tplc="52B8EBAE">
      <w:numFmt w:val="decimal"/>
      <w:lvlText w:val=""/>
      <w:lvlJc w:val="left"/>
    </w:lvl>
    <w:lvl w:ilvl="6" w:tplc="2AA094DE">
      <w:numFmt w:val="decimal"/>
      <w:lvlText w:val=""/>
      <w:lvlJc w:val="left"/>
    </w:lvl>
    <w:lvl w:ilvl="7" w:tplc="8A14AC22">
      <w:numFmt w:val="decimal"/>
      <w:lvlText w:val=""/>
      <w:lvlJc w:val="left"/>
    </w:lvl>
    <w:lvl w:ilvl="8" w:tplc="40242178">
      <w:numFmt w:val="decimal"/>
      <w:lvlText w:val=""/>
      <w:lvlJc w:val="left"/>
    </w:lvl>
  </w:abstractNum>
  <w:abstractNum w:abstractNumId="8">
    <w:nsid w:val="09E7142F"/>
    <w:multiLevelType w:val="multilevel"/>
    <w:tmpl w:val="097E78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B03E0C6"/>
    <w:multiLevelType w:val="hybridMultilevel"/>
    <w:tmpl w:val="34BA1706"/>
    <w:lvl w:ilvl="0" w:tplc="8950297A">
      <w:start w:val="8"/>
      <w:numFmt w:val="decimal"/>
      <w:lvlText w:val="%1"/>
      <w:lvlJc w:val="left"/>
    </w:lvl>
    <w:lvl w:ilvl="1" w:tplc="8C2E40BA">
      <w:start w:val="1"/>
      <w:numFmt w:val="decimal"/>
      <w:lvlText w:val="[%2]"/>
      <w:lvlJc w:val="left"/>
    </w:lvl>
    <w:lvl w:ilvl="2" w:tplc="939E9D2A">
      <w:numFmt w:val="decimal"/>
      <w:lvlText w:val=""/>
      <w:lvlJc w:val="left"/>
    </w:lvl>
    <w:lvl w:ilvl="3" w:tplc="FA763088">
      <w:numFmt w:val="decimal"/>
      <w:lvlText w:val=""/>
      <w:lvlJc w:val="left"/>
    </w:lvl>
    <w:lvl w:ilvl="4" w:tplc="29C248DA">
      <w:numFmt w:val="decimal"/>
      <w:lvlText w:val=""/>
      <w:lvlJc w:val="left"/>
    </w:lvl>
    <w:lvl w:ilvl="5" w:tplc="41BE9A40">
      <w:numFmt w:val="decimal"/>
      <w:lvlText w:val=""/>
      <w:lvlJc w:val="left"/>
    </w:lvl>
    <w:lvl w:ilvl="6" w:tplc="FBE4E9E4">
      <w:numFmt w:val="decimal"/>
      <w:lvlText w:val=""/>
      <w:lvlJc w:val="left"/>
    </w:lvl>
    <w:lvl w:ilvl="7" w:tplc="93F48A5E">
      <w:numFmt w:val="decimal"/>
      <w:lvlText w:val=""/>
      <w:lvlJc w:val="left"/>
    </w:lvl>
    <w:lvl w:ilvl="8" w:tplc="C748A80C">
      <w:numFmt w:val="decimal"/>
      <w:lvlText w:val=""/>
      <w:lvlJc w:val="left"/>
    </w:lvl>
  </w:abstractNum>
  <w:abstractNum w:abstractNumId="10">
    <w:nsid w:val="189A769B"/>
    <w:multiLevelType w:val="hybridMultilevel"/>
    <w:tmpl w:val="40C4FB42"/>
    <w:lvl w:ilvl="0" w:tplc="CE9A7DF0">
      <w:start w:val="4"/>
      <w:numFmt w:val="decimal"/>
      <w:lvlText w:val="[%1]"/>
      <w:lvlJc w:val="left"/>
    </w:lvl>
    <w:lvl w:ilvl="1" w:tplc="C76889A8">
      <w:numFmt w:val="decimal"/>
      <w:lvlText w:val=""/>
      <w:lvlJc w:val="left"/>
    </w:lvl>
    <w:lvl w:ilvl="2" w:tplc="8DA6C118">
      <w:numFmt w:val="decimal"/>
      <w:lvlText w:val=""/>
      <w:lvlJc w:val="left"/>
    </w:lvl>
    <w:lvl w:ilvl="3" w:tplc="2CD0A7D6">
      <w:numFmt w:val="decimal"/>
      <w:lvlText w:val=""/>
      <w:lvlJc w:val="left"/>
    </w:lvl>
    <w:lvl w:ilvl="4" w:tplc="67021FB4">
      <w:numFmt w:val="decimal"/>
      <w:lvlText w:val=""/>
      <w:lvlJc w:val="left"/>
    </w:lvl>
    <w:lvl w:ilvl="5" w:tplc="9C085BEA">
      <w:numFmt w:val="decimal"/>
      <w:lvlText w:val=""/>
      <w:lvlJc w:val="left"/>
    </w:lvl>
    <w:lvl w:ilvl="6" w:tplc="7E6EDD7E">
      <w:numFmt w:val="decimal"/>
      <w:lvlText w:val=""/>
      <w:lvlJc w:val="left"/>
    </w:lvl>
    <w:lvl w:ilvl="7" w:tplc="EE5A8F0E">
      <w:numFmt w:val="decimal"/>
      <w:lvlText w:val=""/>
      <w:lvlJc w:val="left"/>
    </w:lvl>
    <w:lvl w:ilvl="8" w:tplc="ACBA114E">
      <w:numFmt w:val="decimal"/>
      <w:lvlText w:val=""/>
      <w:lvlJc w:val="left"/>
    </w:lvl>
  </w:abstractNum>
  <w:abstractNum w:abstractNumId="11">
    <w:nsid w:val="1E7FF521"/>
    <w:multiLevelType w:val="hybridMultilevel"/>
    <w:tmpl w:val="46D82164"/>
    <w:lvl w:ilvl="0" w:tplc="3E968A9E">
      <w:start w:val="1"/>
      <w:numFmt w:val="decimal"/>
      <w:lvlText w:val="%1"/>
      <w:lvlJc w:val="left"/>
    </w:lvl>
    <w:lvl w:ilvl="1" w:tplc="68980C98">
      <w:start w:val="17"/>
      <w:numFmt w:val="decimal"/>
      <w:lvlText w:val="%2"/>
      <w:lvlJc w:val="left"/>
    </w:lvl>
    <w:lvl w:ilvl="2" w:tplc="6B565E2A">
      <w:numFmt w:val="decimal"/>
      <w:lvlText w:val=""/>
      <w:lvlJc w:val="left"/>
    </w:lvl>
    <w:lvl w:ilvl="3" w:tplc="DB4CA902">
      <w:numFmt w:val="decimal"/>
      <w:lvlText w:val=""/>
      <w:lvlJc w:val="left"/>
    </w:lvl>
    <w:lvl w:ilvl="4" w:tplc="5F7EC14A">
      <w:numFmt w:val="decimal"/>
      <w:lvlText w:val=""/>
      <w:lvlJc w:val="left"/>
    </w:lvl>
    <w:lvl w:ilvl="5" w:tplc="EABCE0DE">
      <w:numFmt w:val="decimal"/>
      <w:lvlText w:val=""/>
      <w:lvlJc w:val="left"/>
    </w:lvl>
    <w:lvl w:ilvl="6" w:tplc="33BE5700">
      <w:numFmt w:val="decimal"/>
      <w:lvlText w:val=""/>
      <w:lvlJc w:val="left"/>
    </w:lvl>
    <w:lvl w:ilvl="7" w:tplc="FC200CD2">
      <w:numFmt w:val="decimal"/>
      <w:lvlText w:val=""/>
      <w:lvlJc w:val="left"/>
    </w:lvl>
    <w:lvl w:ilvl="8" w:tplc="23246A4E">
      <w:numFmt w:val="decimal"/>
      <w:lvlText w:val=""/>
      <w:lvlJc w:val="left"/>
    </w:lvl>
  </w:abstractNum>
  <w:abstractNum w:abstractNumId="12">
    <w:nsid w:val="21AA27A4"/>
    <w:multiLevelType w:val="hybridMultilevel"/>
    <w:tmpl w:val="08424446"/>
    <w:lvl w:ilvl="0" w:tplc="1FC4E49C">
      <w:start w:val="1"/>
      <w:numFmt w:val="bullet"/>
      <w:lvlText w:val=""/>
      <w:lvlJc w:val="left"/>
      <w:pPr>
        <w:ind w:left="2534" w:hanging="360"/>
      </w:pPr>
      <w:rPr>
        <w:rFonts w:ascii="Symbol" w:hAnsi="Symbol" w:hint="default"/>
      </w:rPr>
    </w:lvl>
    <w:lvl w:ilvl="1" w:tplc="04160003" w:tentative="1">
      <w:start w:val="1"/>
      <w:numFmt w:val="bullet"/>
      <w:lvlText w:val="o"/>
      <w:lvlJc w:val="left"/>
      <w:pPr>
        <w:ind w:left="3254" w:hanging="360"/>
      </w:pPr>
      <w:rPr>
        <w:rFonts w:ascii="Courier New" w:hAnsi="Courier New" w:cs="Courier New" w:hint="default"/>
      </w:rPr>
    </w:lvl>
    <w:lvl w:ilvl="2" w:tplc="04160005" w:tentative="1">
      <w:start w:val="1"/>
      <w:numFmt w:val="bullet"/>
      <w:lvlText w:val=""/>
      <w:lvlJc w:val="left"/>
      <w:pPr>
        <w:ind w:left="3974" w:hanging="360"/>
      </w:pPr>
      <w:rPr>
        <w:rFonts w:ascii="Wingdings" w:hAnsi="Wingdings" w:hint="default"/>
      </w:rPr>
    </w:lvl>
    <w:lvl w:ilvl="3" w:tplc="04160001" w:tentative="1">
      <w:start w:val="1"/>
      <w:numFmt w:val="bullet"/>
      <w:lvlText w:val=""/>
      <w:lvlJc w:val="left"/>
      <w:pPr>
        <w:ind w:left="4694" w:hanging="360"/>
      </w:pPr>
      <w:rPr>
        <w:rFonts w:ascii="Symbol" w:hAnsi="Symbol" w:hint="default"/>
      </w:rPr>
    </w:lvl>
    <w:lvl w:ilvl="4" w:tplc="04160003" w:tentative="1">
      <w:start w:val="1"/>
      <w:numFmt w:val="bullet"/>
      <w:lvlText w:val="o"/>
      <w:lvlJc w:val="left"/>
      <w:pPr>
        <w:ind w:left="5414" w:hanging="360"/>
      </w:pPr>
      <w:rPr>
        <w:rFonts w:ascii="Courier New" w:hAnsi="Courier New" w:cs="Courier New" w:hint="default"/>
      </w:rPr>
    </w:lvl>
    <w:lvl w:ilvl="5" w:tplc="04160005" w:tentative="1">
      <w:start w:val="1"/>
      <w:numFmt w:val="bullet"/>
      <w:lvlText w:val=""/>
      <w:lvlJc w:val="left"/>
      <w:pPr>
        <w:ind w:left="6134" w:hanging="360"/>
      </w:pPr>
      <w:rPr>
        <w:rFonts w:ascii="Wingdings" w:hAnsi="Wingdings" w:hint="default"/>
      </w:rPr>
    </w:lvl>
    <w:lvl w:ilvl="6" w:tplc="04160001" w:tentative="1">
      <w:start w:val="1"/>
      <w:numFmt w:val="bullet"/>
      <w:lvlText w:val=""/>
      <w:lvlJc w:val="left"/>
      <w:pPr>
        <w:ind w:left="6854" w:hanging="360"/>
      </w:pPr>
      <w:rPr>
        <w:rFonts w:ascii="Symbol" w:hAnsi="Symbol" w:hint="default"/>
      </w:rPr>
    </w:lvl>
    <w:lvl w:ilvl="7" w:tplc="04160003" w:tentative="1">
      <w:start w:val="1"/>
      <w:numFmt w:val="bullet"/>
      <w:lvlText w:val="o"/>
      <w:lvlJc w:val="left"/>
      <w:pPr>
        <w:ind w:left="7574" w:hanging="360"/>
      </w:pPr>
      <w:rPr>
        <w:rFonts w:ascii="Courier New" w:hAnsi="Courier New" w:cs="Courier New" w:hint="default"/>
      </w:rPr>
    </w:lvl>
    <w:lvl w:ilvl="8" w:tplc="04160005" w:tentative="1">
      <w:start w:val="1"/>
      <w:numFmt w:val="bullet"/>
      <w:lvlText w:val=""/>
      <w:lvlJc w:val="left"/>
      <w:pPr>
        <w:ind w:left="8294" w:hanging="360"/>
      </w:pPr>
      <w:rPr>
        <w:rFonts w:ascii="Wingdings" w:hAnsi="Wingdings" w:hint="default"/>
      </w:rPr>
    </w:lvl>
  </w:abstractNum>
  <w:abstractNum w:abstractNumId="13">
    <w:nsid w:val="21DD463E"/>
    <w:multiLevelType w:val="hybridMultilevel"/>
    <w:tmpl w:val="E8DE49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21F2031C"/>
    <w:multiLevelType w:val="hybridMultilevel"/>
    <w:tmpl w:val="DE7A9ACC"/>
    <w:lvl w:ilvl="0" w:tplc="04160001">
      <w:start w:val="1"/>
      <w:numFmt w:val="bullet"/>
      <w:lvlText w:val=""/>
      <w:lvlJc w:val="left"/>
      <w:pPr>
        <w:ind w:left="1616" w:hanging="360"/>
      </w:pPr>
      <w:rPr>
        <w:rFonts w:ascii="Symbol" w:hAnsi="Symbol" w:hint="default"/>
      </w:rPr>
    </w:lvl>
    <w:lvl w:ilvl="1" w:tplc="04160003" w:tentative="1">
      <w:start w:val="1"/>
      <w:numFmt w:val="bullet"/>
      <w:lvlText w:val="o"/>
      <w:lvlJc w:val="left"/>
      <w:pPr>
        <w:ind w:left="2336" w:hanging="360"/>
      </w:pPr>
      <w:rPr>
        <w:rFonts w:ascii="Courier New" w:hAnsi="Courier New" w:cs="Courier New" w:hint="default"/>
      </w:rPr>
    </w:lvl>
    <w:lvl w:ilvl="2" w:tplc="04160005" w:tentative="1">
      <w:start w:val="1"/>
      <w:numFmt w:val="bullet"/>
      <w:lvlText w:val=""/>
      <w:lvlJc w:val="left"/>
      <w:pPr>
        <w:ind w:left="3056" w:hanging="360"/>
      </w:pPr>
      <w:rPr>
        <w:rFonts w:ascii="Wingdings" w:hAnsi="Wingdings" w:hint="default"/>
      </w:rPr>
    </w:lvl>
    <w:lvl w:ilvl="3" w:tplc="04160001" w:tentative="1">
      <w:start w:val="1"/>
      <w:numFmt w:val="bullet"/>
      <w:lvlText w:val=""/>
      <w:lvlJc w:val="left"/>
      <w:pPr>
        <w:ind w:left="3776" w:hanging="360"/>
      </w:pPr>
      <w:rPr>
        <w:rFonts w:ascii="Symbol" w:hAnsi="Symbol" w:hint="default"/>
      </w:rPr>
    </w:lvl>
    <w:lvl w:ilvl="4" w:tplc="04160003" w:tentative="1">
      <w:start w:val="1"/>
      <w:numFmt w:val="bullet"/>
      <w:lvlText w:val="o"/>
      <w:lvlJc w:val="left"/>
      <w:pPr>
        <w:ind w:left="4496" w:hanging="360"/>
      </w:pPr>
      <w:rPr>
        <w:rFonts w:ascii="Courier New" w:hAnsi="Courier New" w:cs="Courier New" w:hint="default"/>
      </w:rPr>
    </w:lvl>
    <w:lvl w:ilvl="5" w:tplc="04160005" w:tentative="1">
      <w:start w:val="1"/>
      <w:numFmt w:val="bullet"/>
      <w:lvlText w:val=""/>
      <w:lvlJc w:val="left"/>
      <w:pPr>
        <w:ind w:left="5216" w:hanging="360"/>
      </w:pPr>
      <w:rPr>
        <w:rFonts w:ascii="Wingdings" w:hAnsi="Wingdings" w:hint="default"/>
      </w:rPr>
    </w:lvl>
    <w:lvl w:ilvl="6" w:tplc="04160001" w:tentative="1">
      <w:start w:val="1"/>
      <w:numFmt w:val="bullet"/>
      <w:lvlText w:val=""/>
      <w:lvlJc w:val="left"/>
      <w:pPr>
        <w:ind w:left="5936" w:hanging="360"/>
      </w:pPr>
      <w:rPr>
        <w:rFonts w:ascii="Symbol" w:hAnsi="Symbol" w:hint="default"/>
      </w:rPr>
    </w:lvl>
    <w:lvl w:ilvl="7" w:tplc="04160003" w:tentative="1">
      <w:start w:val="1"/>
      <w:numFmt w:val="bullet"/>
      <w:lvlText w:val="o"/>
      <w:lvlJc w:val="left"/>
      <w:pPr>
        <w:ind w:left="6656" w:hanging="360"/>
      </w:pPr>
      <w:rPr>
        <w:rFonts w:ascii="Courier New" w:hAnsi="Courier New" w:cs="Courier New" w:hint="default"/>
      </w:rPr>
    </w:lvl>
    <w:lvl w:ilvl="8" w:tplc="04160005" w:tentative="1">
      <w:start w:val="1"/>
      <w:numFmt w:val="bullet"/>
      <w:lvlText w:val=""/>
      <w:lvlJc w:val="left"/>
      <w:pPr>
        <w:ind w:left="7376" w:hanging="360"/>
      </w:pPr>
      <w:rPr>
        <w:rFonts w:ascii="Wingdings" w:hAnsi="Wingdings" w:hint="default"/>
      </w:rPr>
    </w:lvl>
  </w:abstractNum>
  <w:abstractNum w:abstractNumId="15">
    <w:nsid w:val="22221A70"/>
    <w:multiLevelType w:val="hybridMultilevel"/>
    <w:tmpl w:val="F96C2E94"/>
    <w:lvl w:ilvl="0" w:tplc="4022B284">
      <w:start w:val="27"/>
      <w:numFmt w:val="decimal"/>
      <w:lvlText w:val="%1"/>
      <w:lvlJc w:val="left"/>
    </w:lvl>
    <w:lvl w:ilvl="1" w:tplc="EB4A216E">
      <w:numFmt w:val="decimal"/>
      <w:lvlText w:val=""/>
      <w:lvlJc w:val="left"/>
    </w:lvl>
    <w:lvl w:ilvl="2" w:tplc="ECD2EDA4">
      <w:numFmt w:val="decimal"/>
      <w:lvlText w:val=""/>
      <w:lvlJc w:val="left"/>
    </w:lvl>
    <w:lvl w:ilvl="3" w:tplc="3C3A0018">
      <w:numFmt w:val="decimal"/>
      <w:lvlText w:val=""/>
      <w:lvlJc w:val="left"/>
    </w:lvl>
    <w:lvl w:ilvl="4" w:tplc="F70C0EA0">
      <w:numFmt w:val="decimal"/>
      <w:lvlText w:val=""/>
      <w:lvlJc w:val="left"/>
    </w:lvl>
    <w:lvl w:ilvl="5" w:tplc="80B074DA">
      <w:numFmt w:val="decimal"/>
      <w:lvlText w:val=""/>
      <w:lvlJc w:val="left"/>
    </w:lvl>
    <w:lvl w:ilvl="6" w:tplc="470AD390">
      <w:numFmt w:val="decimal"/>
      <w:lvlText w:val=""/>
      <w:lvlJc w:val="left"/>
    </w:lvl>
    <w:lvl w:ilvl="7" w:tplc="D13A13DA">
      <w:numFmt w:val="decimal"/>
      <w:lvlText w:val=""/>
      <w:lvlJc w:val="left"/>
    </w:lvl>
    <w:lvl w:ilvl="8" w:tplc="1AAC855C">
      <w:numFmt w:val="decimal"/>
      <w:lvlText w:val=""/>
      <w:lvlJc w:val="left"/>
    </w:lvl>
  </w:abstractNum>
  <w:abstractNum w:abstractNumId="16">
    <w:nsid w:val="2443A858"/>
    <w:multiLevelType w:val="hybridMultilevel"/>
    <w:tmpl w:val="9B7092A8"/>
    <w:lvl w:ilvl="0" w:tplc="DD326BFA">
      <w:start w:val="1"/>
      <w:numFmt w:val="decimal"/>
      <w:lvlText w:val="%1."/>
      <w:lvlJc w:val="left"/>
    </w:lvl>
    <w:lvl w:ilvl="1" w:tplc="DE0AC9E8">
      <w:numFmt w:val="decimal"/>
      <w:lvlText w:val=""/>
      <w:lvlJc w:val="left"/>
    </w:lvl>
    <w:lvl w:ilvl="2" w:tplc="6E7041C8">
      <w:numFmt w:val="decimal"/>
      <w:lvlText w:val=""/>
      <w:lvlJc w:val="left"/>
    </w:lvl>
    <w:lvl w:ilvl="3" w:tplc="0D8AA2EC">
      <w:numFmt w:val="decimal"/>
      <w:lvlText w:val=""/>
      <w:lvlJc w:val="left"/>
    </w:lvl>
    <w:lvl w:ilvl="4" w:tplc="D5BACD10">
      <w:numFmt w:val="decimal"/>
      <w:lvlText w:val=""/>
      <w:lvlJc w:val="left"/>
    </w:lvl>
    <w:lvl w:ilvl="5" w:tplc="58B48044">
      <w:numFmt w:val="decimal"/>
      <w:lvlText w:val=""/>
      <w:lvlJc w:val="left"/>
    </w:lvl>
    <w:lvl w:ilvl="6" w:tplc="3F5E699C">
      <w:numFmt w:val="decimal"/>
      <w:lvlText w:val=""/>
      <w:lvlJc w:val="left"/>
    </w:lvl>
    <w:lvl w:ilvl="7" w:tplc="154EC3F2">
      <w:numFmt w:val="decimal"/>
      <w:lvlText w:val=""/>
      <w:lvlJc w:val="left"/>
    </w:lvl>
    <w:lvl w:ilvl="8" w:tplc="91DC49E8">
      <w:numFmt w:val="decimal"/>
      <w:lvlText w:val=""/>
      <w:lvlJc w:val="left"/>
    </w:lvl>
  </w:abstractNum>
  <w:abstractNum w:abstractNumId="17">
    <w:nsid w:val="257130A3"/>
    <w:multiLevelType w:val="hybridMultilevel"/>
    <w:tmpl w:val="04A8ED02"/>
    <w:lvl w:ilvl="0" w:tplc="0A0E3BB4">
      <w:start w:val="1"/>
      <w:numFmt w:val="bullet"/>
      <w:lvlText w:val="•"/>
      <w:lvlJc w:val="left"/>
    </w:lvl>
    <w:lvl w:ilvl="1" w:tplc="D4D8D988">
      <w:numFmt w:val="decimal"/>
      <w:lvlText w:val=""/>
      <w:lvlJc w:val="left"/>
    </w:lvl>
    <w:lvl w:ilvl="2" w:tplc="BB4CD0C4">
      <w:numFmt w:val="decimal"/>
      <w:lvlText w:val=""/>
      <w:lvlJc w:val="left"/>
    </w:lvl>
    <w:lvl w:ilvl="3" w:tplc="A808D60E">
      <w:numFmt w:val="decimal"/>
      <w:lvlText w:val=""/>
      <w:lvlJc w:val="left"/>
    </w:lvl>
    <w:lvl w:ilvl="4" w:tplc="7770A8F6">
      <w:numFmt w:val="decimal"/>
      <w:lvlText w:val=""/>
      <w:lvlJc w:val="left"/>
    </w:lvl>
    <w:lvl w:ilvl="5" w:tplc="8AC0799C">
      <w:numFmt w:val="decimal"/>
      <w:lvlText w:val=""/>
      <w:lvlJc w:val="left"/>
    </w:lvl>
    <w:lvl w:ilvl="6" w:tplc="DFE04982">
      <w:numFmt w:val="decimal"/>
      <w:lvlText w:val=""/>
      <w:lvlJc w:val="left"/>
    </w:lvl>
    <w:lvl w:ilvl="7" w:tplc="72FA689E">
      <w:numFmt w:val="decimal"/>
      <w:lvlText w:val=""/>
      <w:lvlJc w:val="left"/>
    </w:lvl>
    <w:lvl w:ilvl="8" w:tplc="EE802722">
      <w:numFmt w:val="decimal"/>
      <w:lvlText w:val=""/>
      <w:lvlJc w:val="left"/>
    </w:lvl>
  </w:abstractNum>
  <w:abstractNum w:abstractNumId="18">
    <w:nsid w:val="2CA88611"/>
    <w:multiLevelType w:val="hybridMultilevel"/>
    <w:tmpl w:val="BED4763E"/>
    <w:lvl w:ilvl="0" w:tplc="B93CCEC0">
      <w:start w:val="13"/>
      <w:numFmt w:val="decimal"/>
      <w:lvlText w:val="[%1]"/>
      <w:lvlJc w:val="left"/>
    </w:lvl>
    <w:lvl w:ilvl="1" w:tplc="300ED78E">
      <w:numFmt w:val="decimal"/>
      <w:lvlText w:val=""/>
      <w:lvlJc w:val="left"/>
    </w:lvl>
    <w:lvl w:ilvl="2" w:tplc="1FF2E86A">
      <w:numFmt w:val="decimal"/>
      <w:lvlText w:val=""/>
      <w:lvlJc w:val="left"/>
    </w:lvl>
    <w:lvl w:ilvl="3" w:tplc="ABC89BD6">
      <w:numFmt w:val="decimal"/>
      <w:lvlText w:val=""/>
      <w:lvlJc w:val="left"/>
    </w:lvl>
    <w:lvl w:ilvl="4" w:tplc="E01A0AD2">
      <w:numFmt w:val="decimal"/>
      <w:lvlText w:val=""/>
      <w:lvlJc w:val="left"/>
    </w:lvl>
    <w:lvl w:ilvl="5" w:tplc="921CDA58">
      <w:numFmt w:val="decimal"/>
      <w:lvlText w:val=""/>
      <w:lvlJc w:val="left"/>
    </w:lvl>
    <w:lvl w:ilvl="6" w:tplc="E0E0904C">
      <w:numFmt w:val="decimal"/>
      <w:lvlText w:val=""/>
      <w:lvlJc w:val="left"/>
    </w:lvl>
    <w:lvl w:ilvl="7" w:tplc="4622FE08">
      <w:numFmt w:val="decimal"/>
      <w:lvlText w:val=""/>
      <w:lvlJc w:val="left"/>
    </w:lvl>
    <w:lvl w:ilvl="8" w:tplc="0464E4C0">
      <w:numFmt w:val="decimal"/>
      <w:lvlText w:val=""/>
      <w:lvlJc w:val="left"/>
    </w:lvl>
  </w:abstractNum>
  <w:abstractNum w:abstractNumId="19">
    <w:nsid w:val="2D1D5AE9"/>
    <w:multiLevelType w:val="hybridMultilevel"/>
    <w:tmpl w:val="ADF8A3B2"/>
    <w:lvl w:ilvl="0" w:tplc="6EB0B6F2">
      <w:start w:val="1"/>
      <w:numFmt w:val="upperLetter"/>
      <w:lvlText w:val="%1"/>
      <w:lvlJc w:val="left"/>
    </w:lvl>
    <w:lvl w:ilvl="1" w:tplc="D7929CEA">
      <w:numFmt w:val="decimal"/>
      <w:lvlText w:val=""/>
      <w:lvlJc w:val="left"/>
    </w:lvl>
    <w:lvl w:ilvl="2" w:tplc="2BCEC9CC">
      <w:numFmt w:val="decimal"/>
      <w:lvlText w:val=""/>
      <w:lvlJc w:val="left"/>
    </w:lvl>
    <w:lvl w:ilvl="3" w:tplc="45E2805E">
      <w:numFmt w:val="decimal"/>
      <w:lvlText w:val=""/>
      <w:lvlJc w:val="left"/>
    </w:lvl>
    <w:lvl w:ilvl="4" w:tplc="F962C0F8">
      <w:numFmt w:val="decimal"/>
      <w:lvlText w:val=""/>
      <w:lvlJc w:val="left"/>
    </w:lvl>
    <w:lvl w:ilvl="5" w:tplc="A57892D2">
      <w:numFmt w:val="decimal"/>
      <w:lvlText w:val=""/>
      <w:lvlJc w:val="left"/>
    </w:lvl>
    <w:lvl w:ilvl="6" w:tplc="1EEA4F62">
      <w:numFmt w:val="decimal"/>
      <w:lvlText w:val=""/>
      <w:lvlJc w:val="left"/>
    </w:lvl>
    <w:lvl w:ilvl="7" w:tplc="B3F43BB4">
      <w:numFmt w:val="decimal"/>
      <w:lvlText w:val=""/>
      <w:lvlJc w:val="left"/>
    </w:lvl>
    <w:lvl w:ilvl="8" w:tplc="BAAE5F3C">
      <w:numFmt w:val="decimal"/>
      <w:lvlText w:val=""/>
      <w:lvlJc w:val="left"/>
    </w:lvl>
  </w:abstractNum>
  <w:abstractNum w:abstractNumId="20">
    <w:nsid w:val="3006C83E"/>
    <w:multiLevelType w:val="hybridMultilevel"/>
    <w:tmpl w:val="34061784"/>
    <w:lvl w:ilvl="0" w:tplc="7A50BF0C">
      <w:start w:val="31"/>
      <w:numFmt w:val="decimal"/>
      <w:lvlText w:val="%1"/>
      <w:lvlJc w:val="left"/>
    </w:lvl>
    <w:lvl w:ilvl="1" w:tplc="CED671B2">
      <w:start w:val="4"/>
      <w:numFmt w:val="decimal"/>
      <w:lvlText w:val="%2."/>
      <w:lvlJc w:val="left"/>
    </w:lvl>
    <w:lvl w:ilvl="2" w:tplc="3306C908">
      <w:numFmt w:val="decimal"/>
      <w:lvlText w:val=""/>
      <w:lvlJc w:val="left"/>
    </w:lvl>
    <w:lvl w:ilvl="3" w:tplc="AAFC2D52">
      <w:numFmt w:val="decimal"/>
      <w:lvlText w:val=""/>
      <w:lvlJc w:val="left"/>
    </w:lvl>
    <w:lvl w:ilvl="4" w:tplc="021C4514">
      <w:numFmt w:val="decimal"/>
      <w:lvlText w:val=""/>
      <w:lvlJc w:val="left"/>
    </w:lvl>
    <w:lvl w:ilvl="5" w:tplc="9B06C372">
      <w:numFmt w:val="decimal"/>
      <w:lvlText w:val=""/>
      <w:lvlJc w:val="left"/>
    </w:lvl>
    <w:lvl w:ilvl="6" w:tplc="7BD4D502">
      <w:numFmt w:val="decimal"/>
      <w:lvlText w:val=""/>
      <w:lvlJc w:val="left"/>
    </w:lvl>
    <w:lvl w:ilvl="7" w:tplc="65D296F4">
      <w:numFmt w:val="decimal"/>
      <w:lvlText w:val=""/>
      <w:lvlJc w:val="left"/>
    </w:lvl>
    <w:lvl w:ilvl="8" w:tplc="89ECBADE">
      <w:numFmt w:val="decimal"/>
      <w:lvlText w:val=""/>
      <w:lvlJc w:val="left"/>
    </w:lvl>
  </w:abstractNum>
  <w:abstractNum w:abstractNumId="21">
    <w:nsid w:val="333AB105"/>
    <w:multiLevelType w:val="hybridMultilevel"/>
    <w:tmpl w:val="C010D90A"/>
    <w:lvl w:ilvl="0" w:tplc="F4C610FE">
      <w:start w:val="1"/>
      <w:numFmt w:val="bullet"/>
      <w:lvlText w:val="•"/>
      <w:lvlJc w:val="left"/>
    </w:lvl>
    <w:lvl w:ilvl="1" w:tplc="53F42362">
      <w:numFmt w:val="decimal"/>
      <w:lvlText w:val=""/>
      <w:lvlJc w:val="left"/>
    </w:lvl>
    <w:lvl w:ilvl="2" w:tplc="B866B1C0">
      <w:numFmt w:val="decimal"/>
      <w:lvlText w:val=""/>
      <w:lvlJc w:val="left"/>
    </w:lvl>
    <w:lvl w:ilvl="3" w:tplc="8F8A2468">
      <w:numFmt w:val="decimal"/>
      <w:lvlText w:val=""/>
      <w:lvlJc w:val="left"/>
    </w:lvl>
    <w:lvl w:ilvl="4" w:tplc="1EE208B2">
      <w:numFmt w:val="decimal"/>
      <w:lvlText w:val=""/>
      <w:lvlJc w:val="left"/>
    </w:lvl>
    <w:lvl w:ilvl="5" w:tplc="E66C5E4E">
      <w:numFmt w:val="decimal"/>
      <w:lvlText w:val=""/>
      <w:lvlJc w:val="left"/>
    </w:lvl>
    <w:lvl w:ilvl="6" w:tplc="2DAA2882">
      <w:numFmt w:val="decimal"/>
      <w:lvlText w:val=""/>
      <w:lvlJc w:val="left"/>
    </w:lvl>
    <w:lvl w:ilvl="7" w:tplc="4BF44404">
      <w:numFmt w:val="decimal"/>
      <w:lvlText w:val=""/>
      <w:lvlJc w:val="left"/>
    </w:lvl>
    <w:lvl w:ilvl="8" w:tplc="DEC6D6D2">
      <w:numFmt w:val="decimal"/>
      <w:lvlText w:val=""/>
      <w:lvlJc w:val="left"/>
    </w:lvl>
  </w:abstractNum>
  <w:abstractNum w:abstractNumId="22">
    <w:nsid w:val="3804823E"/>
    <w:multiLevelType w:val="hybridMultilevel"/>
    <w:tmpl w:val="98EE57D0"/>
    <w:lvl w:ilvl="0" w:tplc="4D3E97B4">
      <w:start w:val="50"/>
      <w:numFmt w:val="decimal"/>
      <w:lvlText w:val="%1"/>
      <w:lvlJc w:val="left"/>
    </w:lvl>
    <w:lvl w:ilvl="1" w:tplc="4F306624">
      <w:numFmt w:val="decimal"/>
      <w:lvlText w:val=""/>
      <w:lvlJc w:val="left"/>
    </w:lvl>
    <w:lvl w:ilvl="2" w:tplc="EB2C9A24">
      <w:numFmt w:val="decimal"/>
      <w:lvlText w:val=""/>
      <w:lvlJc w:val="left"/>
    </w:lvl>
    <w:lvl w:ilvl="3" w:tplc="DDE40088">
      <w:numFmt w:val="decimal"/>
      <w:lvlText w:val=""/>
      <w:lvlJc w:val="left"/>
    </w:lvl>
    <w:lvl w:ilvl="4" w:tplc="B6BCC3BE">
      <w:numFmt w:val="decimal"/>
      <w:lvlText w:val=""/>
      <w:lvlJc w:val="left"/>
    </w:lvl>
    <w:lvl w:ilvl="5" w:tplc="C3147368">
      <w:numFmt w:val="decimal"/>
      <w:lvlText w:val=""/>
      <w:lvlJc w:val="left"/>
    </w:lvl>
    <w:lvl w:ilvl="6" w:tplc="F8DEE2A2">
      <w:numFmt w:val="decimal"/>
      <w:lvlText w:val=""/>
      <w:lvlJc w:val="left"/>
    </w:lvl>
    <w:lvl w:ilvl="7" w:tplc="174AF87A">
      <w:numFmt w:val="decimal"/>
      <w:lvlText w:val=""/>
      <w:lvlJc w:val="left"/>
    </w:lvl>
    <w:lvl w:ilvl="8" w:tplc="00169994">
      <w:numFmt w:val="decimal"/>
      <w:lvlText w:val=""/>
      <w:lvlJc w:val="left"/>
    </w:lvl>
  </w:abstractNum>
  <w:abstractNum w:abstractNumId="23">
    <w:nsid w:val="3A95F874"/>
    <w:multiLevelType w:val="hybridMultilevel"/>
    <w:tmpl w:val="3C50559E"/>
    <w:lvl w:ilvl="0" w:tplc="23689530">
      <w:start w:val="2"/>
      <w:numFmt w:val="decimal"/>
      <w:lvlText w:val="%1."/>
      <w:lvlJc w:val="left"/>
    </w:lvl>
    <w:lvl w:ilvl="1" w:tplc="003663DE">
      <w:start w:val="1"/>
      <w:numFmt w:val="decimal"/>
      <w:lvlText w:val="%2"/>
      <w:lvlJc w:val="left"/>
    </w:lvl>
    <w:lvl w:ilvl="2" w:tplc="B0869164">
      <w:numFmt w:val="decimal"/>
      <w:lvlText w:val=""/>
      <w:lvlJc w:val="left"/>
    </w:lvl>
    <w:lvl w:ilvl="3" w:tplc="0D56D7CA">
      <w:numFmt w:val="decimal"/>
      <w:lvlText w:val=""/>
      <w:lvlJc w:val="left"/>
    </w:lvl>
    <w:lvl w:ilvl="4" w:tplc="0CC41C22">
      <w:numFmt w:val="decimal"/>
      <w:lvlText w:val=""/>
      <w:lvlJc w:val="left"/>
    </w:lvl>
    <w:lvl w:ilvl="5" w:tplc="BA2A8836">
      <w:numFmt w:val="decimal"/>
      <w:lvlText w:val=""/>
      <w:lvlJc w:val="left"/>
    </w:lvl>
    <w:lvl w:ilvl="6" w:tplc="1E9EF302">
      <w:numFmt w:val="decimal"/>
      <w:lvlText w:val=""/>
      <w:lvlJc w:val="left"/>
    </w:lvl>
    <w:lvl w:ilvl="7" w:tplc="328A4B28">
      <w:numFmt w:val="decimal"/>
      <w:lvlText w:val=""/>
      <w:lvlJc w:val="left"/>
    </w:lvl>
    <w:lvl w:ilvl="8" w:tplc="C82E07D0">
      <w:numFmt w:val="decimal"/>
      <w:lvlText w:val=""/>
      <w:lvlJc w:val="left"/>
    </w:lvl>
  </w:abstractNum>
  <w:abstractNum w:abstractNumId="24">
    <w:nsid w:val="419AC241"/>
    <w:multiLevelType w:val="hybridMultilevel"/>
    <w:tmpl w:val="AD6ED5B0"/>
    <w:lvl w:ilvl="0" w:tplc="43D6F934">
      <w:start w:val="35"/>
      <w:numFmt w:val="decimal"/>
      <w:lvlText w:val="%1"/>
      <w:lvlJc w:val="left"/>
    </w:lvl>
    <w:lvl w:ilvl="1" w:tplc="F63CFAB2">
      <w:start w:val="6"/>
      <w:numFmt w:val="decimal"/>
      <w:lvlText w:val="%2."/>
      <w:lvlJc w:val="left"/>
    </w:lvl>
    <w:lvl w:ilvl="2" w:tplc="0E5C1CEE">
      <w:numFmt w:val="decimal"/>
      <w:lvlText w:val=""/>
      <w:lvlJc w:val="left"/>
    </w:lvl>
    <w:lvl w:ilvl="3" w:tplc="1E60C946">
      <w:numFmt w:val="decimal"/>
      <w:lvlText w:val=""/>
      <w:lvlJc w:val="left"/>
    </w:lvl>
    <w:lvl w:ilvl="4" w:tplc="1C0A2776">
      <w:numFmt w:val="decimal"/>
      <w:lvlText w:val=""/>
      <w:lvlJc w:val="left"/>
    </w:lvl>
    <w:lvl w:ilvl="5" w:tplc="2FF41DA4">
      <w:numFmt w:val="decimal"/>
      <w:lvlText w:val=""/>
      <w:lvlJc w:val="left"/>
    </w:lvl>
    <w:lvl w:ilvl="6" w:tplc="9E48DC26">
      <w:numFmt w:val="decimal"/>
      <w:lvlText w:val=""/>
      <w:lvlJc w:val="left"/>
    </w:lvl>
    <w:lvl w:ilvl="7" w:tplc="3DB4A268">
      <w:numFmt w:val="decimal"/>
      <w:lvlText w:val=""/>
      <w:lvlJc w:val="left"/>
    </w:lvl>
    <w:lvl w:ilvl="8" w:tplc="FDE022EA">
      <w:numFmt w:val="decimal"/>
      <w:lvlText w:val=""/>
      <w:lvlJc w:val="left"/>
    </w:lvl>
  </w:abstractNum>
  <w:abstractNum w:abstractNumId="25">
    <w:nsid w:val="4353D0CD"/>
    <w:multiLevelType w:val="hybridMultilevel"/>
    <w:tmpl w:val="622A4FA4"/>
    <w:lvl w:ilvl="0" w:tplc="B4246902">
      <w:start w:val="1"/>
      <w:numFmt w:val="bullet"/>
      <w:lvlText w:val="•"/>
      <w:lvlJc w:val="left"/>
    </w:lvl>
    <w:lvl w:ilvl="1" w:tplc="EC344C3A">
      <w:numFmt w:val="decimal"/>
      <w:lvlText w:val=""/>
      <w:lvlJc w:val="left"/>
    </w:lvl>
    <w:lvl w:ilvl="2" w:tplc="BB26169E">
      <w:numFmt w:val="decimal"/>
      <w:lvlText w:val=""/>
      <w:lvlJc w:val="left"/>
    </w:lvl>
    <w:lvl w:ilvl="3" w:tplc="01F8BE64">
      <w:numFmt w:val="decimal"/>
      <w:lvlText w:val=""/>
      <w:lvlJc w:val="left"/>
    </w:lvl>
    <w:lvl w:ilvl="4" w:tplc="8CC4BF0A">
      <w:numFmt w:val="decimal"/>
      <w:lvlText w:val=""/>
      <w:lvlJc w:val="left"/>
    </w:lvl>
    <w:lvl w:ilvl="5" w:tplc="7BA84A74">
      <w:numFmt w:val="decimal"/>
      <w:lvlText w:val=""/>
      <w:lvlJc w:val="left"/>
    </w:lvl>
    <w:lvl w:ilvl="6" w:tplc="9A52BA12">
      <w:numFmt w:val="decimal"/>
      <w:lvlText w:val=""/>
      <w:lvlJc w:val="left"/>
    </w:lvl>
    <w:lvl w:ilvl="7" w:tplc="E822F0E4">
      <w:numFmt w:val="decimal"/>
      <w:lvlText w:val=""/>
      <w:lvlJc w:val="left"/>
    </w:lvl>
    <w:lvl w:ilvl="8" w:tplc="2114589E">
      <w:numFmt w:val="decimal"/>
      <w:lvlText w:val=""/>
      <w:lvlJc w:val="left"/>
    </w:lvl>
  </w:abstractNum>
  <w:abstractNum w:abstractNumId="26">
    <w:nsid w:val="436C6125"/>
    <w:multiLevelType w:val="hybridMultilevel"/>
    <w:tmpl w:val="EFE0F0DC"/>
    <w:lvl w:ilvl="0" w:tplc="BC7C5CCC">
      <w:start w:val="15"/>
      <w:numFmt w:val="upperLetter"/>
      <w:lvlText w:val="%1"/>
      <w:lvlJc w:val="left"/>
    </w:lvl>
    <w:lvl w:ilvl="1" w:tplc="96F0EFD8">
      <w:start w:val="1"/>
      <w:numFmt w:val="bullet"/>
      <w:lvlText w:val="•"/>
      <w:lvlJc w:val="left"/>
    </w:lvl>
    <w:lvl w:ilvl="2" w:tplc="B790C82A">
      <w:numFmt w:val="decimal"/>
      <w:lvlText w:val=""/>
      <w:lvlJc w:val="left"/>
    </w:lvl>
    <w:lvl w:ilvl="3" w:tplc="8F7875E0">
      <w:numFmt w:val="decimal"/>
      <w:lvlText w:val=""/>
      <w:lvlJc w:val="left"/>
    </w:lvl>
    <w:lvl w:ilvl="4" w:tplc="7A8E3C8A">
      <w:numFmt w:val="decimal"/>
      <w:lvlText w:val=""/>
      <w:lvlJc w:val="left"/>
    </w:lvl>
    <w:lvl w:ilvl="5" w:tplc="F5FA0DE8">
      <w:numFmt w:val="decimal"/>
      <w:lvlText w:val=""/>
      <w:lvlJc w:val="left"/>
    </w:lvl>
    <w:lvl w:ilvl="6" w:tplc="E2D225CA">
      <w:numFmt w:val="decimal"/>
      <w:lvlText w:val=""/>
      <w:lvlJc w:val="left"/>
    </w:lvl>
    <w:lvl w:ilvl="7" w:tplc="3A9858B6">
      <w:numFmt w:val="decimal"/>
      <w:lvlText w:val=""/>
      <w:lvlJc w:val="left"/>
    </w:lvl>
    <w:lvl w:ilvl="8" w:tplc="BDEA42F6">
      <w:numFmt w:val="decimal"/>
      <w:lvlText w:val=""/>
      <w:lvlJc w:val="left"/>
    </w:lvl>
  </w:abstractNum>
  <w:abstractNum w:abstractNumId="27">
    <w:nsid w:val="440BADFC"/>
    <w:multiLevelType w:val="hybridMultilevel"/>
    <w:tmpl w:val="F3F835C8"/>
    <w:lvl w:ilvl="0" w:tplc="9728595A">
      <w:start w:val="40"/>
      <w:numFmt w:val="decimal"/>
      <w:lvlText w:val="%1"/>
      <w:lvlJc w:val="left"/>
    </w:lvl>
    <w:lvl w:ilvl="1" w:tplc="6876FF2A">
      <w:numFmt w:val="decimal"/>
      <w:lvlText w:val=""/>
      <w:lvlJc w:val="left"/>
    </w:lvl>
    <w:lvl w:ilvl="2" w:tplc="8612EA7C">
      <w:numFmt w:val="decimal"/>
      <w:lvlText w:val=""/>
      <w:lvlJc w:val="left"/>
    </w:lvl>
    <w:lvl w:ilvl="3" w:tplc="4FD6378A">
      <w:numFmt w:val="decimal"/>
      <w:lvlText w:val=""/>
      <w:lvlJc w:val="left"/>
    </w:lvl>
    <w:lvl w:ilvl="4" w:tplc="2612F112">
      <w:numFmt w:val="decimal"/>
      <w:lvlText w:val=""/>
      <w:lvlJc w:val="left"/>
    </w:lvl>
    <w:lvl w:ilvl="5" w:tplc="DB32AB8A">
      <w:numFmt w:val="decimal"/>
      <w:lvlText w:val=""/>
      <w:lvlJc w:val="left"/>
    </w:lvl>
    <w:lvl w:ilvl="6" w:tplc="70DC1A70">
      <w:numFmt w:val="decimal"/>
      <w:lvlText w:val=""/>
      <w:lvlJc w:val="left"/>
    </w:lvl>
    <w:lvl w:ilvl="7" w:tplc="C436E0CC">
      <w:numFmt w:val="decimal"/>
      <w:lvlText w:val=""/>
      <w:lvlJc w:val="left"/>
    </w:lvl>
    <w:lvl w:ilvl="8" w:tplc="78746F20">
      <w:numFmt w:val="decimal"/>
      <w:lvlText w:val=""/>
      <w:lvlJc w:val="left"/>
    </w:lvl>
  </w:abstractNum>
  <w:abstractNum w:abstractNumId="28">
    <w:nsid w:val="4516DDE9"/>
    <w:multiLevelType w:val="hybridMultilevel"/>
    <w:tmpl w:val="C0344358"/>
    <w:lvl w:ilvl="0" w:tplc="E95E3EB0">
      <w:start w:val="29"/>
      <w:numFmt w:val="decimal"/>
      <w:lvlText w:val="%1"/>
      <w:lvlJc w:val="left"/>
    </w:lvl>
    <w:lvl w:ilvl="1" w:tplc="7A3243F4">
      <w:numFmt w:val="decimal"/>
      <w:lvlText w:val=""/>
      <w:lvlJc w:val="left"/>
    </w:lvl>
    <w:lvl w:ilvl="2" w:tplc="6CBA782E">
      <w:numFmt w:val="decimal"/>
      <w:lvlText w:val=""/>
      <w:lvlJc w:val="left"/>
    </w:lvl>
    <w:lvl w:ilvl="3" w:tplc="0DA283BA">
      <w:numFmt w:val="decimal"/>
      <w:lvlText w:val=""/>
      <w:lvlJc w:val="left"/>
    </w:lvl>
    <w:lvl w:ilvl="4" w:tplc="0640436A">
      <w:numFmt w:val="decimal"/>
      <w:lvlText w:val=""/>
      <w:lvlJc w:val="left"/>
    </w:lvl>
    <w:lvl w:ilvl="5" w:tplc="946222E6">
      <w:numFmt w:val="decimal"/>
      <w:lvlText w:val=""/>
      <w:lvlJc w:val="left"/>
    </w:lvl>
    <w:lvl w:ilvl="6" w:tplc="184201F4">
      <w:numFmt w:val="decimal"/>
      <w:lvlText w:val=""/>
      <w:lvlJc w:val="left"/>
    </w:lvl>
    <w:lvl w:ilvl="7" w:tplc="30D84B0E">
      <w:numFmt w:val="decimal"/>
      <w:lvlText w:val=""/>
      <w:lvlJc w:val="left"/>
    </w:lvl>
    <w:lvl w:ilvl="8" w:tplc="C0ACFD32">
      <w:numFmt w:val="decimal"/>
      <w:lvlText w:val=""/>
      <w:lvlJc w:val="left"/>
    </w:lvl>
  </w:abstractNum>
  <w:abstractNum w:abstractNumId="29">
    <w:nsid w:val="466B3579"/>
    <w:multiLevelType w:val="multilevel"/>
    <w:tmpl w:val="412A3D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7792D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84E18F5"/>
    <w:multiLevelType w:val="hybridMultilevel"/>
    <w:tmpl w:val="FA622F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nsid w:val="54E49EB4"/>
    <w:multiLevelType w:val="hybridMultilevel"/>
    <w:tmpl w:val="5426A158"/>
    <w:lvl w:ilvl="0" w:tplc="42505662">
      <w:start w:val="1"/>
      <w:numFmt w:val="decimal"/>
      <w:lvlText w:val="%1"/>
      <w:lvlJc w:val="left"/>
    </w:lvl>
    <w:lvl w:ilvl="1" w:tplc="764CC69C">
      <w:start w:val="10"/>
      <w:numFmt w:val="decimal"/>
      <w:lvlText w:val="[%2]"/>
      <w:lvlJc w:val="left"/>
    </w:lvl>
    <w:lvl w:ilvl="2" w:tplc="ED84A182">
      <w:numFmt w:val="decimal"/>
      <w:lvlText w:val=""/>
      <w:lvlJc w:val="left"/>
    </w:lvl>
    <w:lvl w:ilvl="3" w:tplc="A776D6E2">
      <w:numFmt w:val="decimal"/>
      <w:lvlText w:val=""/>
      <w:lvlJc w:val="left"/>
    </w:lvl>
    <w:lvl w:ilvl="4" w:tplc="4238D64C">
      <w:numFmt w:val="decimal"/>
      <w:lvlText w:val=""/>
      <w:lvlJc w:val="left"/>
    </w:lvl>
    <w:lvl w:ilvl="5" w:tplc="CF720522">
      <w:numFmt w:val="decimal"/>
      <w:lvlText w:val=""/>
      <w:lvlJc w:val="left"/>
    </w:lvl>
    <w:lvl w:ilvl="6" w:tplc="61124CE0">
      <w:numFmt w:val="decimal"/>
      <w:lvlText w:val=""/>
      <w:lvlJc w:val="left"/>
    </w:lvl>
    <w:lvl w:ilvl="7" w:tplc="9AC04E92">
      <w:numFmt w:val="decimal"/>
      <w:lvlText w:val=""/>
      <w:lvlJc w:val="left"/>
    </w:lvl>
    <w:lvl w:ilvl="8" w:tplc="BB66ED24">
      <w:numFmt w:val="decimal"/>
      <w:lvlText w:val=""/>
      <w:lvlJc w:val="left"/>
    </w:lvl>
  </w:abstractNum>
  <w:abstractNum w:abstractNumId="33">
    <w:nsid w:val="552C4190"/>
    <w:multiLevelType w:val="multilevel"/>
    <w:tmpl w:val="031225A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577F8E1"/>
    <w:multiLevelType w:val="hybridMultilevel"/>
    <w:tmpl w:val="B674033C"/>
    <w:lvl w:ilvl="0" w:tplc="5B22A578">
      <w:start w:val="38"/>
      <w:numFmt w:val="decimal"/>
      <w:lvlText w:val="%1"/>
      <w:lvlJc w:val="left"/>
    </w:lvl>
    <w:lvl w:ilvl="1" w:tplc="65C83038">
      <w:numFmt w:val="decimal"/>
      <w:lvlText w:val=""/>
      <w:lvlJc w:val="left"/>
    </w:lvl>
    <w:lvl w:ilvl="2" w:tplc="1D244DB8">
      <w:numFmt w:val="decimal"/>
      <w:lvlText w:val=""/>
      <w:lvlJc w:val="left"/>
    </w:lvl>
    <w:lvl w:ilvl="3" w:tplc="04D0DE98">
      <w:numFmt w:val="decimal"/>
      <w:lvlText w:val=""/>
      <w:lvlJc w:val="left"/>
    </w:lvl>
    <w:lvl w:ilvl="4" w:tplc="32A07CDC">
      <w:numFmt w:val="decimal"/>
      <w:lvlText w:val=""/>
      <w:lvlJc w:val="left"/>
    </w:lvl>
    <w:lvl w:ilvl="5" w:tplc="86166E94">
      <w:numFmt w:val="decimal"/>
      <w:lvlText w:val=""/>
      <w:lvlJc w:val="left"/>
    </w:lvl>
    <w:lvl w:ilvl="6" w:tplc="969C4D3A">
      <w:numFmt w:val="decimal"/>
      <w:lvlText w:val=""/>
      <w:lvlJc w:val="left"/>
    </w:lvl>
    <w:lvl w:ilvl="7" w:tplc="FB581834">
      <w:numFmt w:val="decimal"/>
      <w:lvlText w:val=""/>
      <w:lvlJc w:val="left"/>
    </w:lvl>
    <w:lvl w:ilvl="8" w:tplc="07B87B20">
      <w:numFmt w:val="decimal"/>
      <w:lvlText w:val=""/>
      <w:lvlJc w:val="left"/>
    </w:lvl>
  </w:abstractNum>
  <w:abstractNum w:abstractNumId="35">
    <w:nsid w:val="58480016"/>
    <w:multiLevelType w:val="hybridMultilevel"/>
    <w:tmpl w:val="D4D6CC3E"/>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cs="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cs="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cs="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36">
    <w:nsid w:val="614FD4A1"/>
    <w:multiLevelType w:val="hybridMultilevel"/>
    <w:tmpl w:val="4D808CEE"/>
    <w:lvl w:ilvl="0" w:tplc="25F8DD9E">
      <w:start w:val="1"/>
      <w:numFmt w:val="decimal"/>
      <w:lvlText w:val="%1"/>
      <w:lvlJc w:val="left"/>
    </w:lvl>
    <w:lvl w:ilvl="1" w:tplc="B8DAFC42">
      <w:start w:val="5"/>
      <w:numFmt w:val="decimal"/>
      <w:lvlText w:val="%2."/>
      <w:lvlJc w:val="left"/>
    </w:lvl>
    <w:lvl w:ilvl="2" w:tplc="3DA201D6">
      <w:numFmt w:val="decimal"/>
      <w:lvlText w:val=""/>
      <w:lvlJc w:val="left"/>
    </w:lvl>
    <w:lvl w:ilvl="3" w:tplc="AB9E517A">
      <w:numFmt w:val="decimal"/>
      <w:lvlText w:val=""/>
      <w:lvlJc w:val="left"/>
    </w:lvl>
    <w:lvl w:ilvl="4" w:tplc="39EC736A">
      <w:numFmt w:val="decimal"/>
      <w:lvlText w:val=""/>
      <w:lvlJc w:val="left"/>
    </w:lvl>
    <w:lvl w:ilvl="5" w:tplc="344E101A">
      <w:numFmt w:val="decimal"/>
      <w:lvlText w:val=""/>
      <w:lvlJc w:val="left"/>
    </w:lvl>
    <w:lvl w:ilvl="6" w:tplc="143EF458">
      <w:numFmt w:val="decimal"/>
      <w:lvlText w:val=""/>
      <w:lvlJc w:val="left"/>
    </w:lvl>
    <w:lvl w:ilvl="7" w:tplc="8342F4C0">
      <w:numFmt w:val="decimal"/>
      <w:lvlText w:val=""/>
      <w:lvlJc w:val="left"/>
    </w:lvl>
    <w:lvl w:ilvl="8" w:tplc="358EF25E">
      <w:numFmt w:val="decimal"/>
      <w:lvlText w:val=""/>
      <w:lvlJc w:val="left"/>
    </w:lvl>
  </w:abstractNum>
  <w:abstractNum w:abstractNumId="37">
    <w:nsid w:val="628C895D"/>
    <w:multiLevelType w:val="hybridMultilevel"/>
    <w:tmpl w:val="4208B950"/>
    <w:lvl w:ilvl="0" w:tplc="C24A1E74">
      <w:start w:val="15"/>
      <w:numFmt w:val="upperLetter"/>
      <w:lvlText w:val="%1"/>
      <w:lvlJc w:val="left"/>
    </w:lvl>
    <w:lvl w:ilvl="1" w:tplc="96444128">
      <w:numFmt w:val="decimal"/>
      <w:lvlText w:val=""/>
      <w:lvlJc w:val="left"/>
    </w:lvl>
    <w:lvl w:ilvl="2" w:tplc="FFA2A350">
      <w:numFmt w:val="decimal"/>
      <w:lvlText w:val=""/>
      <w:lvlJc w:val="left"/>
    </w:lvl>
    <w:lvl w:ilvl="3" w:tplc="C9DA5588">
      <w:numFmt w:val="decimal"/>
      <w:lvlText w:val=""/>
      <w:lvlJc w:val="left"/>
    </w:lvl>
    <w:lvl w:ilvl="4" w:tplc="CE6A6820">
      <w:numFmt w:val="decimal"/>
      <w:lvlText w:val=""/>
      <w:lvlJc w:val="left"/>
    </w:lvl>
    <w:lvl w:ilvl="5" w:tplc="F6944F9C">
      <w:numFmt w:val="decimal"/>
      <w:lvlText w:val=""/>
      <w:lvlJc w:val="left"/>
    </w:lvl>
    <w:lvl w:ilvl="6" w:tplc="9558EB34">
      <w:numFmt w:val="decimal"/>
      <w:lvlText w:val=""/>
      <w:lvlJc w:val="left"/>
    </w:lvl>
    <w:lvl w:ilvl="7" w:tplc="EAA8B4A6">
      <w:numFmt w:val="decimal"/>
      <w:lvlText w:val=""/>
      <w:lvlJc w:val="left"/>
    </w:lvl>
    <w:lvl w:ilvl="8" w:tplc="BE2E79A8">
      <w:numFmt w:val="decimal"/>
      <w:lvlText w:val=""/>
      <w:lvlJc w:val="left"/>
    </w:lvl>
  </w:abstractNum>
  <w:abstractNum w:abstractNumId="38">
    <w:nsid w:val="62BBD95A"/>
    <w:multiLevelType w:val="hybridMultilevel"/>
    <w:tmpl w:val="A0381B8A"/>
    <w:lvl w:ilvl="0" w:tplc="DCA65996">
      <w:start w:val="1"/>
      <w:numFmt w:val="bullet"/>
      <w:lvlText w:val="•"/>
      <w:lvlJc w:val="left"/>
    </w:lvl>
    <w:lvl w:ilvl="1" w:tplc="2452B3B6">
      <w:numFmt w:val="decimal"/>
      <w:lvlText w:val=""/>
      <w:lvlJc w:val="left"/>
    </w:lvl>
    <w:lvl w:ilvl="2" w:tplc="FAB0E094">
      <w:numFmt w:val="decimal"/>
      <w:lvlText w:val=""/>
      <w:lvlJc w:val="left"/>
    </w:lvl>
    <w:lvl w:ilvl="3" w:tplc="48A66DE6">
      <w:numFmt w:val="decimal"/>
      <w:lvlText w:val=""/>
      <w:lvlJc w:val="left"/>
    </w:lvl>
    <w:lvl w:ilvl="4" w:tplc="958A7948">
      <w:numFmt w:val="decimal"/>
      <w:lvlText w:val=""/>
      <w:lvlJc w:val="left"/>
    </w:lvl>
    <w:lvl w:ilvl="5" w:tplc="5558A842">
      <w:numFmt w:val="decimal"/>
      <w:lvlText w:val=""/>
      <w:lvlJc w:val="left"/>
    </w:lvl>
    <w:lvl w:ilvl="6" w:tplc="5E507604">
      <w:numFmt w:val="decimal"/>
      <w:lvlText w:val=""/>
      <w:lvlJc w:val="left"/>
    </w:lvl>
    <w:lvl w:ilvl="7" w:tplc="E08E5992">
      <w:numFmt w:val="decimal"/>
      <w:lvlText w:val=""/>
      <w:lvlJc w:val="left"/>
    </w:lvl>
    <w:lvl w:ilvl="8" w:tplc="8B1AD898">
      <w:numFmt w:val="decimal"/>
      <w:lvlText w:val=""/>
      <w:lvlJc w:val="left"/>
    </w:lvl>
  </w:abstractNum>
  <w:abstractNum w:abstractNumId="39">
    <w:nsid w:val="6763845E"/>
    <w:multiLevelType w:val="hybridMultilevel"/>
    <w:tmpl w:val="DD908380"/>
    <w:lvl w:ilvl="0" w:tplc="531A6266">
      <w:start w:val="1"/>
      <w:numFmt w:val="bullet"/>
      <w:lvlText w:val="•"/>
      <w:lvlJc w:val="left"/>
    </w:lvl>
    <w:lvl w:ilvl="1" w:tplc="78F4946E">
      <w:numFmt w:val="decimal"/>
      <w:lvlText w:val=""/>
      <w:lvlJc w:val="left"/>
    </w:lvl>
    <w:lvl w:ilvl="2" w:tplc="E92AB4F2">
      <w:numFmt w:val="decimal"/>
      <w:lvlText w:val=""/>
      <w:lvlJc w:val="left"/>
    </w:lvl>
    <w:lvl w:ilvl="3" w:tplc="42FE7FC4">
      <w:numFmt w:val="decimal"/>
      <w:lvlText w:val=""/>
      <w:lvlJc w:val="left"/>
    </w:lvl>
    <w:lvl w:ilvl="4" w:tplc="1428C12A">
      <w:numFmt w:val="decimal"/>
      <w:lvlText w:val=""/>
      <w:lvlJc w:val="left"/>
    </w:lvl>
    <w:lvl w:ilvl="5" w:tplc="211A37B6">
      <w:numFmt w:val="decimal"/>
      <w:lvlText w:val=""/>
      <w:lvlJc w:val="left"/>
    </w:lvl>
    <w:lvl w:ilvl="6" w:tplc="9462D6B0">
      <w:numFmt w:val="decimal"/>
      <w:lvlText w:val=""/>
      <w:lvlJc w:val="left"/>
    </w:lvl>
    <w:lvl w:ilvl="7" w:tplc="B0E28058">
      <w:numFmt w:val="decimal"/>
      <w:lvlText w:val=""/>
      <w:lvlJc w:val="left"/>
    </w:lvl>
    <w:lvl w:ilvl="8" w:tplc="138073E6">
      <w:numFmt w:val="decimal"/>
      <w:lvlText w:val=""/>
      <w:lvlJc w:val="left"/>
    </w:lvl>
  </w:abstractNum>
  <w:abstractNum w:abstractNumId="40">
    <w:nsid w:val="6CEAF087"/>
    <w:multiLevelType w:val="hybridMultilevel"/>
    <w:tmpl w:val="CA469E22"/>
    <w:lvl w:ilvl="0" w:tplc="0674EBD6">
      <w:start w:val="24"/>
      <w:numFmt w:val="decimal"/>
      <w:lvlText w:val="%1"/>
      <w:lvlJc w:val="left"/>
    </w:lvl>
    <w:lvl w:ilvl="1" w:tplc="FADC84FE">
      <w:numFmt w:val="decimal"/>
      <w:lvlText w:val=""/>
      <w:lvlJc w:val="left"/>
    </w:lvl>
    <w:lvl w:ilvl="2" w:tplc="AC26CC80">
      <w:numFmt w:val="decimal"/>
      <w:lvlText w:val=""/>
      <w:lvlJc w:val="left"/>
    </w:lvl>
    <w:lvl w:ilvl="3" w:tplc="C10C8BD6">
      <w:numFmt w:val="decimal"/>
      <w:lvlText w:val=""/>
      <w:lvlJc w:val="left"/>
    </w:lvl>
    <w:lvl w:ilvl="4" w:tplc="35462DCE">
      <w:numFmt w:val="decimal"/>
      <w:lvlText w:val=""/>
      <w:lvlJc w:val="left"/>
    </w:lvl>
    <w:lvl w:ilvl="5" w:tplc="C4AA6B46">
      <w:numFmt w:val="decimal"/>
      <w:lvlText w:val=""/>
      <w:lvlJc w:val="left"/>
    </w:lvl>
    <w:lvl w:ilvl="6" w:tplc="CF548184">
      <w:numFmt w:val="decimal"/>
      <w:lvlText w:val=""/>
      <w:lvlJc w:val="left"/>
    </w:lvl>
    <w:lvl w:ilvl="7" w:tplc="3A928658">
      <w:numFmt w:val="decimal"/>
      <w:lvlText w:val=""/>
      <w:lvlJc w:val="left"/>
    </w:lvl>
    <w:lvl w:ilvl="8" w:tplc="86F250A4">
      <w:numFmt w:val="decimal"/>
      <w:lvlText w:val=""/>
      <w:lvlJc w:val="left"/>
    </w:lvl>
  </w:abstractNum>
  <w:abstractNum w:abstractNumId="41">
    <w:nsid w:val="71F32454"/>
    <w:multiLevelType w:val="hybridMultilevel"/>
    <w:tmpl w:val="11182788"/>
    <w:lvl w:ilvl="0" w:tplc="05107A18">
      <w:start w:val="11"/>
      <w:numFmt w:val="decimal"/>
      <w:lvlText w:val="[%1]"/>
      <w:lvlJc w:val="left"/>
    </w:lvl>
    <w:lvl w:ilvl="1" w:tplc="7BE6879A">
      <w:start w:val="1"/>
      <w:numFmt w:val="decimal"/>
      <w:lvlText w:val="%2"/>
      <w:lvlJc w:val="left"/>
    </w:lvl>
    <w:lvl w:ilvl="2" w:tplc="C4E89BB6">
      <w:numFmt w:val="decimal"/>
      <w:lvlText w:val=""/>
      <w:lvlJc w:val="left"/>
    </w:lvl>
    <w:lvl w:ilvl="3" w:tplc="4626ADAA">
      <w:numFmt w:val="decimal"/>
      <w:lvlText w:val=""/>
      <w:lvlJc w:val="left"/>
    </w:lvl>
    <w:lvl w:ilvl="4" w:tplc="DD6C0CB6">
      <w:numFmt w:val="decimal"/>
      <w:lvlText w:val=""/>
      <w:lvlJc w:val="left"/>
    </w:lvl>
    <w:lvl w:ilvl="5" w:tplc="DD500A12">
      <w:numFmt w:val="decimal"/>
      <w:lvlText w:val=""/>
      <w:lvlJc w:val="left"/>
    </w:lvl>
    <w:lvl w:ilvl="6" w:tplc="B67E712C">
      <w:numFmt w:val="decimal"/>
      <w:lvlText w:val=""/>
      <w:lvlJc w:val="left"/>
    </w:lvl>
    <w:lvl w:ilvl="7" w:tplc="3C4C9EFA">
      <w:numFmt w:val="decimal"/>
      <w:lvlText w:val=""/>
      <w:lvlJc w:val="left"/>
    </w:lvl>
    <w:lvl w:ilvl="8" w:tplc="872298F6">
      <w:numFmt w:val="decimal"/>
      <w:lvlText w:val=""/>
      <w:lvlJc w:val="left"/>
    </w:lvl>
  </w:abstractNum>
  <w:abstractNum w:abstractNumId="42">
    <w:nsid w:val="721DA317"/>
    <w:multiLevelType w:val="hybridMultilevel"/>
    <w:tmpl w:val="E898A7A2"/>
    <w:lvl w:ilvl="0" w:tplc="9D2A015E">
      <w:start w:val="1"/>
      <w:numFmt w:val="bullet"/>
      <w:lvlText w:val="é"/>
      <w:lvlJc w:val="left"/>
    </w:lvl>
    <w:lvl w:ilvl="1" w:tplc="E8C214B8">
      <w:start w:val="1"/>
      <w:numFmt w:val="bullet"/>
      <w:lvlText w:val="•"/>
      <w:lvlJc w:val="left"/>
    </w:lvl>
    <w:lvl w:ilvl="2" w:tplc="4858EB0A">
      <w:numFmt w:val="decimal"/>
      <w:lvlText w:val=""/>
      <w:lvlJc w:val="left"/>
    </w:lvl>
    <w:lvl w:ilvl="3" w:tplc="63AC5C84">
      <w:numFmt w:val="decimal"/>
      <w:lvlText w:val=""/>
      <w:lvlJc w:val="left"/>
    </w:lvl>
    <w:lvl w:ilvl="4" w:tplc="A71EA4BE">
      <w:numFmt w:val="decimal"/>
      <w:lvlText w:val=""/>
      <w:lvlJc w:val="left"/>
    </w:lvl>
    <w:lvl w:ilvl="5" w:tplc="816A6338">
      <w:numFmt w:val="decimal"/>
      <w:lvlText w:val=""/>
      <w:lvlJc w:val="left"/>
    </w:lvl>
    <w:lvl w:ilvl="6" w:tplc="C42ED59C">
      <w:numFmt w:val="decimal"/>
      <w:lvlText w:val=""/>
      <w:lvlJc w:val="left"/>
    </w:lvl>
    <w:lvl w:ilvl="7" w:tplc="71E4D114">
      <w:numFmt w:val="decimal"/>
      <w:lvlText w:val=""/>
      <w:lvlJc w:val="left"/>
    </w:lvl>
    <w:lvl w:ilvl="8" w:tplc="A6AA733E">
      <w:numFmt w:val="decimal"/>
      <w:lvlText w:val=""/>
      <w:lvlJc w:val="left"/>
    </w:lvl>
  </w:abstractNum>
  <w:abstractNum w:abstractNumId="43">
    <w:nsid w:val="737B8DDC"/>
    <w:multiLevelType w:val="hybridMultilevel"/>
    <w:tmpl w:val="8B2EE568"/>
    <w:lvl w:ilvl="0" w:tplc="81F89E1A">
      <w:start w:val="20"/>
      <w:numFmt w:val="decimal"/>
      <w:lvlText w:val="%1"/>
      <w:lvlJc w:val="left"/>
    </w:lvl>
    <w:lvl w:ilvl="1" w:tplc="FC82B822">
      <w:numFmt w:val="decimal"/>
      <w:lvlText w:val=""/>
      <w:lvlJc w:val="left"/>
    </w:lvl>
    <w:lvl w:ilvl="2" w:tplc="75DA94AA">
      <w:numFmt w:val="decimal"/>
      <w:lvlText w:val=""/>
      <w:lvlJc w:val="left"/>
    </w:lvl>
    <w:lvl w:ilvl="3" w:tplc="E246418A">
      <w:numFmt w:val="decimal"/>
      <w:lvlText w:val=""/>
      <w:lvlJc w:val="left"/>
    </w:lvl>
    <w:lvl w:ilvl="4" w:tplc="A8763DA2">
      <w:numFmt w:val="decimal"/>
      <w:lvlText w:val=""/>
      <w:lvlJc w:val="left"/>
    </w:lvl>
    <w:lvl w:ilvl="5" w:tplc="F87AE194">
      <w:numFmt w:val="decimal"/>
      <w:lvlText w:val=""/>
      <w:lvlJc w:val="left"/>
    </w:lvl>
    <w:lvl w:ilvl="6" w:tplc="92AE94B8">
      <w:numFmt w:val="decimal"/>
      <w:lvlText w:val=""/>
      <w:lvlJc w:val="left"/>
    </w:lvl>
    <w:lvl w:ilvl="7" w:tplc="CD888D54">
      <w:numFmt w:val="decimal"/>
      <w:lvlText w:val=""/>
      <w:lvlJc w:val="left"/>
    </w:lvl>
    <w:lvl w:ilvl="8" w:tplc="5C0CA37E">
      <w:numFmt w:val="decimal"/>
      <w:lvlText w:val=""/>
      <w:lvlJc w:val="left"/>
    </w:lvl>
  </w:abstractNum>
  <w:abstractNum w:abstractNumId="44">
    <w:nsid w:val="75A2A8D4"/>
    <w:multiLevelType w:val="hybridMultilevel"/>
    <w:tmpl w:val="A7F04D4E"/>
    <w:lvl w:ilvl="0" w:tplc="263060C2">
      <w:start w:val="1"/>
      <w:numFmt w:val="bullet"/>
      <w:lvlText w:val="•"/>
      <w:lvlJc w:val="left"/>
    </w:lvl>
    <w:lvl w:ilvl="1" w:tplc="80F47A0A">
      <w:numFmt w:val="decimal"/>
      <w:lvlText w:val=""/>
      <w:lvlJc w:val="left"/>
    </w:lvl>
    <w:lvl w:ilvl="2" w:tplc="4AD8D400">
      <w:numFmt w:val="decimal"/>
      <w:lvlText w:val=""/>
      <w:lvlJc w:val="left"/>
    </w:lvl>
    <w:lvl w:ilvl="3" w:tplc="7A42A4F8">
      <w:numFmt w:val="decimal"/>
      <w:lvlText w:val=""/>
      <w:lvlJc w:val="left"/>
    </w:lvl>
    <w:lvl w:ilvl="4" w:tplc="34367C80">
      <w:numFmt w:val="decimal"/>
      <w:lvlText w:val=""/>
      <w:lvlJc w:val="left"/>
    </w:lvl>
    <w:lvl w:ilvl="5" w:tplc="D07CCC94">
      <w:numFmt w:val="decimal"/>
      <w:lvlText w:val=""/>
      <w:lvlJc w:val="left"/>
    </w:lvl>
    <w:lvl w:ilvl="6" w:tplc="099E64F4">
      <w:numFmt w:val="decimal"/>
      <w:lvlText w:val=""/>
      <w:lvlJc w:val="left"/>
    </w:lvl>
    <w:lvl w:ilvl="7" w:tplc="71507312">
      <w:numFmt w:val="decimal"/>
      <w:lvlText w:val=""/>
      <w:lvlJc w:val="left"/>
    </w:lvl>
    <w:lvl w:ilvl="8" w:tplc="032630AE">
      <w:numFmt w:val="decimal"/>
      <w:lvlText w:val=""/>
      <w:lvlJc w:val="left"/>
    </w:lvl>
  </w:abstractNum>
  <w:abstractNum w:abstractNumId="45">
    <w:nsid w:val="77465F01"/>
    <w:multiLevelType w:val="hybridMultilevel"/>
    <w:tmpl w:val="28B2A014"/>
    <w:lvl w:ilvl="0" w:tplc="A5CC0E7A">
      <w:start w:val="52"/>
      <w:numFmt w:val="decimal"/>
      <w:lvlText w:val="%1"/>
      <w:lvlJc w:val="left"/>
    </w:lvl>
    <w:lvl w:ilvl="1" w:tplc="C9F67058">
      <w:numFmt w:val="decimal"/>
      <w:lvlText w:val=""/>
      <w:lvlJc w:val="left"/>
    </w:lvl>
    <w:lvl w:ilvl="2" w:tplc="771E5E0A">
      <w:numFmt w:val="decimal"/>
      <w:lvlText w:val=""/>
      <w:lvlJc w:val="left"/>
    </w:lvl>
    <w:lvl w:ilvl="3" w:tplc="FE24765E">
      <w:numFmt w:val="decimal"/>
      <w:lvlText w:val=""/>
      <w:lvlJc w:val="left"/>
    </w:lvl>
    <w:lvl w:ilvl="4" w:tplc="91B09D88">
      <w:numFmt w:val="decimal"/>
      <w:lvlText w:val=""/>
      <w:lvlJc w:val="left"/>
    </w:lvl>
    <w:lvl w:ilvl="5" w:tplc="0BD8C318">
      <w:numFmt w:val="decimal"/>
      <w:lvlText w:val=""/>
      <w:lvlJc w:val="left"/>
    </w:lvl>
    <w:lvl w:ilvl="6" w:tplc="E6920900">
      <w:numFmt w:val="decimal"/>
      <w:lvlText w:val=""/>
      <w:lvlJc w:val="left"/>
    </w:lvl>
    <w:lvl w:ilvl="7" w:tplc="B9CA2F88">
      <w:numFmt w:val="decimal"/>
      <w:lvlText w:val=""/>
      <w:lvlJc w:val="left"/>
    </w:lvl>
    <w:lvl w:ilvl="8" w:tplc="C6C4F3C8">
      <w:numFmt w:val="decimal"/>
      <w:lvlText w:val=""/>
      <w:lvlJc w:val="left"/>
    </w:lvl>
  </w:abstractNum>
  <w:abstractNum w:abstractNumId="46">
    <w:nsid w:val="79838CB2"/>
    <w:multiLevelType w:val="hybridMultilevel"/>
    <w:tmpl w:val="42E264CC"/>
    <w:lvl w:ilvl="0" w:tplc="6E22AB14">
      <w:start w:val="1"/>
      <w:numFmt w:val="bullet"/>
      <w:lvlText w:val="•"/>
      <w:lvlJc w:val="left"/>
    </w:lvl>
    <w:lvl w:ilvl="1" w:tplc="D25A64B0">
      <w:numFmt w:val="decimal"/>
      <w:lvlText w:val=""/>
      <w:lvlJc w:val="left"/>
    </w:lvl>
    <w:lvl w:ilvl="2" w:tplc="23980386">
      <w:numFmt w:val="decimal"/>
      <w:lvlText w:val=""/>
      <w:lvlJc w:val="left"/>
    </w:lvl>
    <w:lvl w:ilvl="3" w:tplc="6582B9A8">
      <w:numFmt w:val="decimal"/>
      <w:lvlText w:val=""/>
      <w:lvlJc w:val="left"/>
    </w:lvl>
    <w:lvl w:ilvl="4" w:tplc="1C5A2F8E">
      <w:numFmt w:val="decimal"/>
      <w:lvlText w:val=""/>
      <w:lvlJc w:val="left"/>
    </w:lvl>
    <w:lvl w:ilvl="5" w:tplc="CE2AA366">
      <w:numFmt w:val="decimal"/>
      <w:lvlText w:val=""/>
      <w:lvlJc w:val="left"/>
    </w:lvl>
    <w:lvl w:ilvl="6" w:tplc="2CB0DB9A">
      <w:numFmt w:val="decimal"/>
      <w:lvlText w:val=""/>
      <w:lvlJc w:val="left"/>
    </w:lvl>
    <w:lvl w:ilvl="7" w:tplc="44FC011A">
      <w:numFmt w:val="decimal"/>
      <w:lvlText w:val=""/>
      <w:lvlJc w:val="left"/>
    </w:lvl>
    <w:lvl w:ilvl="8" w:tplc="960A9CA2">
      <w:numFmt w:val="decimal"/>
      <w:lvlText w:val=""/>
      <w:lvlJc w:val="left"/>
    </w:lvl>
  </w:abstractNum>
  <w:abstractNum w:abstractNumId="47">
    <w:nsid w:val="7C3DBD3D"/>
    <w:multiLevelType w:val="hybridMultilevel"/>
    <w:tmpl w:val="D14CE704"/>
    <w:lvl w:ilvl="0" w:tplc="11CC3CA2">
      <w:start w:val="4"/>
      <w:numFmt w:val="decimal"/>
      <w:lvlText w:val="%1."/>
      <w:lvlJc w:val="left"/>
    </w:lvl>
    <w:lvl w:ilvl="1" w:tplc="746E162A">
      <w:start w:val="1"/>
      <w:numFmt w:val="decimal"/>
      <w:lvlText w:val="%2"/>
      <w:lvlJc w:val="left"/>
    </w:lvl>
    <w:lvl w:ilvl="2" w:tplc="C302BD82">
      <w:numFmt w:val="decimal"/>
      <w:lvlText w:val=""/>
      <w:lvlJc w:val="left"/>
    </w:lvl>
    <w:lvl w:ilvl="3" w:tplc="D5387808">
      <w:numFmt w:val="decimal"/>
      <w:lvlText w:val=""/>
      <w:lvlJc w:val="left"/>
    </w:lvl>
    <w:lvl w:ilvl="4" w:tplc="631ECF2C">
      <w:numFmt w:val="decimal"/>
      <w:lvlText w:val=""/>
      <w:lvlJc w:val="left"/>
    </w:lvl>
    <w:lvl w:ilvl="5" w:tplc="45EE3552">
      <w:numFmt w:val="decimal"/>
      <w:lvlText w:val=""/>
      <w:lvlJc w:val="left"/>
    </w:lvl>
    <w:lvl w:ilvl="6" w:tplc="E6B2CD34">
      <w:numFmt w:val="decimal"/>
      <w:lvlText w:val=""/>
      <w:lvlJc w:val="left"/>
    </w:lvl>
    <w:lvl w:ilvl="7" w:tplc="CBD8CA1C">
      <w:numFmt w:val="decimal"/>
      <w:lvlText w:val=""/>
      <w:lvlJc w:val="left"/>
    </w:lvl>
    <w:lvl w:ilvl="8" w:tplc="12A46D38">
      <w:numFmt w:val="decimal"/>
      <w:lvlText w:val=""/>
      <w:lvlJc w:val="left"/>
    </w:lvl>
  </w:abstractNum>
  <w:abstractNum w:abstractNumId="48">
    <w:nsid w:val="7C83E458"/>
    <w:multiLevelType w:val="hybridMultilevel"/>
    <w:tmpl w:val="26E20B44"/>
    <w:lvl w:ilvl="0" w:tplc="976EF006">
      <w:start w:val="1"/>
      <w:numFmt w:val="bullet"/>
      <w:lvlText w:val="À"/>
      <w:lvlJc w:val="left"/>
    </w:lvl>
    <w:lvl w:ilvl="1" w:tplc="C820F7E8">
      <w:numFmt w:val="decimal"/>
      <w:lvlText w:val=""/>
      <w:lvlJc w:val="left"/>
    </w:lvl>
    <w:lvl w:ilvl="2" w:tplc="455ADDCE">
      <w:numFmt w:val="decimal"/>
      <w:lvlText w:val=""/>
      <w:lvlJc w:val="left"/>
    </w:lvl>
    <w:lvl w:ilvl="3" w:tplc="AB8A7882">
      <w:numFmt w:val="decimal"/>
      <w:lvlText w:val=""/>
      <w:lvlJc w:val="left"/>
    </w:lvl>
    <w:lvl w:ilvl="4" w:tplc="85D6FF54">
      <w:numFmt w:val="decimal"/>
      <w:lvlText w:val=""/>
      <w:lvlJc w:val="left"/>
    </w:lvl>
    <w:lvl w:ilvl="5" w:tplc="C3E6C6A6">
      <w:numFmt w:val="decimal"/>
      <w:lvlText w:val=""/>
      <w:lvlJc w:val="left"/>
    </w:lvl>
    <w:lvl w:ilvl="6" w:tplc="74DA59C0">
      <w:numFmt w:val="decimal"/>
      <w:lvlText w:val=""/>
      <w:lvlJc w:val="left"/>
    </w:lvl>
    <w:lvl w:ilvl="7" w:tplc="7DEAF086">
      <w:numFmt w:val="decimal"/>
      <w:lvlText w:val=""/>
      <w:lvlJc w:val="left"/>
    </w:lvl>
    <w:lvl w:ilvl="8" w:tplc="EDAEBE1E">
      <w:numFmt w:val="decimal"/>
      <w:lvlText w:val=""/>
      <w:lvlJc w:val="left"/>
    </w:lvl>
  </w:abstractNum>
  <w:num w:numId="1">
    <w:abstractNumId w:val="48"/>
  </w:num>
  <w:num w:numId="2">
    <w:abstractNumId w:val="17"/>
  </w:num>
  <w:num w:numId="3">
    <w:abstractNumId w:val="38"/>
  </w:num>
  <w:num w:numId="4">
    <w:abstractNumId w:val="26"/>
  </w:num>
  <w:num w:numId="5">
    <w:abstractNumId w:val="37"/>
  </w:num>
  <w:num w:numId="6">
    <w:abstractNumId w:val="21"/>
  </w:num>
  <w:num w:numId="7">
    <w:abstractNumId w:val="42"/>
  </w:num>
  <w:num w:numId="8">
    <w:abstractNumId w:val="16"/>
  </w:num>
  <w:num w:numId="9">
    <w:abstractNumId w:val="19"/>
  </w:num>
  <w:num w:numId="10">
    <w:abstractNumId w:val="39"/>
  </w:num>
  <w:num w:numId="11">
    <w:abstractNumId w:val="44"/>
  </w:num>
  <w:num w:numId="12">
    <w:abstractNumId w:val="7"/>
  </w:num>
  <w:num w:numId="13">
    <w:abstractNumId w:val="46"/>
  </w:num>
  <w:num w:numId="14">
    <w:abstractNumId w:val="25"/>
  </w:num>
  <w:num w:numId="15">
    <w:abstractNumId w:val="9"/>
  </w:num>
  <w:num w:numId="16">
    <w:abstractNumId w:val="10"/>
  </w:num>
  <w:num w:numId="17">
    <w:abstractNumId w:val="32"/>
  </w:num>
  <w:num w:numId="18">
    <w:abstractNumId w:val="41"/>
  </w:num>
  <w:num w:numId="19">
    <w:abstractNumId w:val="18"/>
  </w:num>
  <w:num w:numId="20">
    <w:abstractNumId w:val="6"/>
  </w:num>
  <w:num w:numId="21">
    <w:abstractNumId w:val="1"/>
  </w:num>
  <w:num w:numId="22">
    <w:abstractNumId w:val="23"/>
  </w:num>
  <w:num w:numId="23">
    <w:abstractNumId w:val="5"/>
  </w:num>
  <w:num w:numId="24">
    <w:abstractNumId w:val="11"/>
  </w:num>
  <w:num w:numId="25">
    <w:abstractNumId w:val="47"/>
  </w:num>
  <w:num w:numId="26">
    <w:abstractNumId w:val="43"/>
  </w:num>
  <w:num w:numId="27">
    <w:abstractNumId w:val="40"/>
  </w:num>
  <w:num w:numId="28">
    <w:abstractNumId w:val="15"/>
  </w:num>
  <w:num w:numId="29">
    <w:abstractNumId w:val="28"/>
  </w:num>
  <w:num w:numId="30">
    <w:abstractNumId w:val="20"/>
  </w:num>
  <w:num w:numId="31">
    <w:abstractNumId w:val="36"/>
  </w:num>
  <w:num w:numId="32">
    <w:abstractNumId w:val="24"/>
  </w:num>
  <w:num w:numId="33">
    <w:abstractNumId w:val="34"/>
  </w:num>
  <w:num w:numId="34">
    <w:abstractNumId w:val="27"/>
  </w:num>
  <w:num w:numId="35">
    <w:abstractNumId w:val="3"/>
  </w:num>
  <w:num w:numId="36">
    <w:abstractNumId w:val="22"/>
  </w:num>
  <w:num w:numId="37">
    <w:abstractNumId w:val="45"/>
  </w:num>
  <w:num w:numId="38">
    <w:abstractNumId w:val="30"/>
  </w:num>
  <w:num w:numId="39">
    <w:abstractNumId w:val="0"/>
  </w:num>
  <w:num w:numId="40">
    <w:abstractNumId w:val="13"/>
  </w:num>
  <w:num w:numId="41">
    <w:abstractNumId w:val="31"/>
  </w:num>
  <w:num w:numId="42">
    <w:abstractNumId w:val="29"/>
  </w:num>
  <w:num w:numId="43">
    <w:abstractNumId w:val="2"/>
  </w:num>
  <w:num w:numId="44">
    <w:abstractNumId w:val="8"/>
  </w:num>
  <w:num w:numId="45">
    <w:abstractNumId w:val="33"/>
  </w:num>
  <w:num w:numId="46">
    <w:abstractNumId w:val="4"/>
  </w:num>
  <w:num w:numId="47">
    <w:abstractNumId w:val="35"/>
  </w:num>
  <w:num w:numId="48">
    <w:abstractNumId w:val="14"/>
  </w:num>
  <w:num w:numId="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ley Vellasco">
    <w15:presenceInfo w15:providerId="Windows Live" w15:userId="f4f096209862f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c1MjIyMDAwNbG0NDZS0lEKTi0uzszPAykwrAUABil89SwAAAA="/>
  </w:docVars>
  <w:rsids>
    <w:rsidRoot w:val="000C702C"/>
    <w:rsid w:val="00011EAE"/>
    <w:rsid w:val="00035B65"/>
    <w:rsid w:val="0003730F"/>
    <w:rsid w:val="0007524E"/>
    <w:rsid w:val="00084971"/>
    <w:rsid w:val="000A0ACE"/>
    <w:rsid w:val="000C702C"/>
    <w:rsid w:val="000C70D7"/>
    <w:rsid w:val="00112E9C"/>
    <w:rsid w:val="001222D0"/>
    <w:rsid w:val="00141951"/>
    <w:rsid w:val="001437F2"/>
    <w:rsid w:val="0015070B"/>
    <w:rsid w:val="00154351"/>
    <w:rsid w:val="00184419"/>
    <w:rsid w:val="00184954"/>
    <w:rsid w:val="001903C8"/>
    <w:rsid w:val="00193700"/>
    <w:rsid w:val="0019611A"/>
    <w:rsid w:val="001A3A96"/>
    <w:rsid w:val="001C60C6"/>
    <w:rsid w:val="001D616C"/>
    <w:rsid w:val="001E58A9"/>
    <w:rsid w:val="002330D1"/>
    <w:rsid w:val="00265EF7"/>
    <w:rsid w:val="002825E3"/>
    <w:rsid w:val="002C4975"/>
    <w:rsid w:val="002E5EE4"/>
    <w:rsid w:val="00302BA8"/>
    <w:rsid w:val="0030668F"/>
    <w:rsid w:val="00332B75"/>
    <w:rsid w:val="003531D2"/>
    <w:rsid w:val="003577E1"/>
    <w:rsid w:val="003E656A"/>
    <w:rsid w:val="003F220E"/>
    <w:rsid w:val="00413059"/>
    <w:rsid w:val="0044377B"/>
    <w:rsid w:val="00451E73"/>
    <w:rsid w:val="00473325"/>
    <w:rsid w:val="00480177"/>
    <w:rsid w:val="004858FA"/>
    <w:rsid w:val="00494E81"/>
    <w:rsid w:val="004A0F8A"/>
    <w:rsid w:val="004A3614"/>
    <w:rsid w:val="004A5440"/>
    <w:rsid w:val="004E3C0B"/>
    <w:rsid w:val="00506545"/>
    <w:rsid w:val="00524412"/>
    <w:rsid w:val="0058060E"/>
    <w:rsid w:val="005830AD"/>
    <w:rsid w:val="005B507E"/>
    <w:rsid w:val="005D4828"/>
    <w:rsid w:val="006154F1"/>
    <w:rsid w:val="0065211C"/>
    <w:rsid w:val="00654D2F"/>
    <w:rsid w:val="006911B2"/>
    <w:rsid w:val="006A5A88"/>
    <w:rsid w:val="006B61CA"/>
    <w:rsid w:val="006C44B2"/>
    <w:rsid w:val="006C6242"/>
    <w:rsid w:val="007164EF"/>
    <w:rsid w:val="00722B24"/>
    <w:rsid w:val="00722C16"/>
    <w:rsid w:val="00733E63"/>
    <w:rsid w:val="007657B9"/>
    <w:rsid w:val="00773C40"/>
    <w:rsid w:val="007A6BFD"/>
    <w:rsid w:val="007B4C1D"/>
    <w:rsid w:val="007C2FFB"/>
    <w:rsid w:val="007C6A95"/>
    <w:rsid w:val="007D2F3B"/>
    <w:rsid w:val="00821E1D"/>
    <w:rsid w:val="00832140"/>
    <w:rsid w:val="0085679E"/>
    <w:rsid w:val="008A46BA"/>
    <w:rsid w:val="008D6637"/>
    <w:rsid w:val="009159BC"/>
    <w:rsid w:val="009350C6"/>
    <w:rsid w:val="00952567"/>
    <w:rsid w:val="00965DE4"/>
    <w:rsid w:val="00984493"/>
    <w:rsid w:val="009F5A52"/>
    <w:rsid w:val="00A01390"/>
    <w:rsid w:val="00A740BD"/>
    <w:rsid w:val="00AB2328"/>
    <w:rsid w:val="00AC49B5"/>
    <w:rsid w:val="00AD4E56"/>
    <w:rsid w:val="00B00B3C"/>
    <w:rsid w:val="00B11383"/>
    <w:rsid w:val="00B15C17"/>
    <w:rsid w:val="00B50215"/>
    <w:rsid w:val="00B93C0D"/>
    <w:rsid w:val="00BB71B4"/>
    <w:rsid w:val="00BD68A3"/>
    <w:rsid w:val="00BE1C0E"/>
    <w:rsid w:val="00BE333C"/>
    <w:rsid w:val="00C644BA"/>
    <w:rsid w:val="00C6749C"/>
    <w:rsid w:val="00C72620"/>
    <w:rsid w:val="00CB7792"/>
    <w:rsid w:val="00CC12CC"/>
    <w:rsid w:val="00CC2F21"/>
    <w:rsid w:val="00CE184E"/>
    <w:rsid w:val="00CE1F46"/>
    <w:rsid w:val="00D21EB2"/>
    <w:rsid w:val="00DC4D87"/>
    <w:rsid w:val="00DD522F"/>
    <w:rsid w:val="00DE3E66"/>
    <w:rsid w:val="00DF2B30"/>
    <w:rsid w:val="00E22133"/>
    <w:rsid w:val="00E264B9"/>
    <w:rsid w:val="00E706EE"/>
    <w:rsid w:val="00E728B8"/>
    <w:rsid w:val="00E80A85"/>
    <w:rsid w:val="00E84B1D"/>
    <w:rsid w:val="00EB77F4"/>
    <w:rsid w:val="00EB7A35"/>
    <w:rsid w:val="00ED4ED5"/>
    <w:rsid w:val="00F06E46"/>
    <w:rsid w:val="00F216C4"/>
    <w:rsid w:val="00F376B6"/>
    <w:rsid w:val="00F50F46"/>
    <w:rsid w:val="00F70658"/>
    <w:rsid w:val="00FC0C5C"/>
    <w:rsid w:val="00F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1E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849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849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164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C49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728B8"/>
    <w:rPr>
      <w:rFonts w:ascii="Tahoma" w:hAnsi="Tahoma" w:cs="Tahoma"/>
      <w:sz w:val="16"/>
      <w:szCs w:val="16"/>
    </w:rPr>
  </w:style>
  <w:style w:type="character" w:customStyle="1" w:styleId="TextodebaloChar">
    <w:name w:val="Texto de balão Char"/>
    <w:basedOn w:val="Fontepargpadro"/>
    <w:link w:val="Textodebalo"/>
    <w:uiPriority w:val="99"/>
    <w:semiHidden/>
    <w:rsid w:val="00E728B8"/>
    <w:rPr>
      <w:rFonts w:ascii="Tahoma" w:hAnsi="Tahoma" w:cs="Tahoma"/>
      <w:sz w:val="16"/>
      <w:szCs w:val="16"/>
    </w:rPr>
  </w:style>
  <w:style w:type="paragraph" w:styleId="Cabealho">
    <w:name w:val="header"/>
    <w:basedOn w:val="Normal"/>
    <w:link w:val="CabealhoChar"/>
    <w:uiPriority w:val="99"/>
    <w:unhideWhenUsed/>
    <w:rsid w:val="001E58A9"/>
    <w:pPr>
      <w:tabs>
        <w:tab w:val="center" w:pos="4252"/>
        <w:tab w:val="right" w:pos="8504"/>
      </w:tabs>
    </w:pPr>
  </w:style>
  <w:style w:type="character" w:customStyle="1" w:styleId="CabealhoChar">
    <w:name w:val="Cabeçalho Char"/>
    <w:basedOn w:val="Fontepargpadro"/>
    <w:link w:val="Cabealho"/>
    <w:uiPriority w:val="99"/>
    <w:rsid w:val="001E58A9"/>
  </w:style>
  <w:style w:type="paragraph" w:styleId="Rodap">
    <w:name w:val="footer"/>
    <w:basedOn w:val="Normal"/>
    <w:link w:val="RodapChar"/>
    <w:uiPriority w:val="99"/>
    <w:unhideWhenUsed/>
    <w:rsid w:val="001E58A9"/>
    <w:pPr>
      <w:tabs>
        <w:tab w:val="center" w:pos="4252"/>
        <w:tab w:val="right" w:pos="8504"/>
      </w:tabs>
    </w:pPr>
  </w:style>
  <w:style w:type="character" w:customStyle="1" w:styleId="RodapChar">
    <w:name w:val="Rodapé Char"/>
    <w:basedOn w:val="Fontepargpadro"/>
    <w:link w:val="Rodap"/>
    <w:uiPriority w:val="99"/>
    <w:rsid w:val="001E58A9"/>
  </w:style>
  <w:style w:type="paragraph" w:styleId="PargrafodaLista">
    <w:name w:val="List Paragraph"/>
    <w:basedOn w:val="Normal"/>
    <w:uiPriority w:val="34"/>
    <w:qFormat/>
    <w:rsid w:val="003E656A"/>
    <w:pPr>
      <w:ind w:left="720"/>
      <w:contextualSpacing/>
    </w:pPr>
  </w:style>
  <w:style w:type="character" w:customStyle="1" w:styleId="Ttulo1Char">
    <w:name w:val="Título 1 Char"/>
    <w:basedOn w:val="Fontepargpadro"/>
    <w:link w:val="Ttulo1"/>
    <w:uiPriority w:val="9"/>
    <w:rsid w:val="00184954"/>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184954"/>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952567"/>
    <w:rPr>
      <w:color w:val="0000FF" w:themeColor="hyperlink"/>
      <w:u w:val="single"/>
    </w:rPr>
  </w:style>
  <w:style w:type="character" w:customStyle="1" w:styleId="Ttulo3Char">
    <w:name w:val="Título 3 Char"/>
    <w:basedOn w:val="Fontepargpadro"/>
    <w:link w:val="Ttulo3"/>
    <w:uiPriority w:val="9"/>
    <w:rsid w:val="007164EF"/>
    <w:rPr>
      <w:rFonts w:asciiTheme="majorHAnsi" w:eastAsiaTheme="majorEastAsia" w:hAnsiTheme="majorHAnsi" w:cstheme="majorBidi"/>
      <w:b/>
      <w:bCs/>
      <w:color w:val="4F81BD" w:themeColor="accent1"/>
    </w:rPr>
  </w:style>
  <w:style w:type="character" w:customStyle="1" w:styleId="cs1-format">
    <w:name w:val="cs1-format"/>
    <w:basedOn w:val="Fontepargpadro"/>
    <w:rsid w:val="001437F2"/>
  </w:style>
  <w:style w:type="character" w:styleId="CitaoHTML">
    <w:name w:val="HTML Cite"/>
    <w:basedOn w:val="Fontepargpadro"/>
    <w:uiPriority w:val="99"/>
    <w:semiHidden/>
    <w:unhideWhenUsed/>
    <w:rsid w:val="00722C16"/>
    <w:rPr>
      <w:i/>
      <w:iCs/>
    </w:rPr>
  </w:style>
  <w:style w:type="character" w:customStyle="1" w:styleId="Ttulo4Char">
    <w:name w:val="Título 4 Char"/>
    <w:basedOn w:val="Fontepargpadro"/>
    <w:link w:val="Ttulo4"/>
    <w:uiPriority w:val="9"/>
    <w:rsid w:val="00AC49B5"/>
    <w:rPr>
      <w:rFonts w:asciiTheme="majorHAnsi" w:eastAsiaTheme="majorEastAsia" w:hAnsiTheme="majorHAnsi" w:cstheme="majorBidi"/>
      <w:b/>
      <w:bCs/>
      <w:i/>
      <w:iCs/>
      <w:color w:val="4F81BD" w:themeColor="accent1"/>
    </w:rPr>
  </w:style>
  <w:style w:type="character" w:styleId="Refdecomentrio">
    <w:name w:val="annotation reference"/>
    <w:basedOn w:val="Fontepargpadro"/>
    <w:uiPriority w:val="99"/>
    <w:semiHidden/>
    <w:unhideWhenUsed/>
    <w:rsid w:val="002C4975"/>
    <w:rPr>
      <w:sz w:val="16"/>
      <w:szCs w:val="16"/>
    </w:rPr>
  </w:style>
  <w:style w:type="paragraph" w:styleId="Textodecomentrio">
    <w:name w:val="annotation text"/>
    <w:basedOn w:val="Normal"/>
    <w:link w:val="TextodecomentrioChar"/>
    <w:uiPriority w:val="99"/>
    <w:semiHidden/>
    <w:unhideWhenUsed/>
    <w:rsid w:val="002C4975"/>
    <w:rPr>
      <w:sz w:val="20"/>
      <w:szCs w:val="20"/>
    </w:rPr>
  </w:style>
  <w:style w:type="character" w:customStyle="1" w:styleId="TextodecomentrioChar">
    <w:name w:val="Texto de comentário Char"/>
    <w:basedOn w:val="Fontepargpadro"/>
    <w:link w:val="Textodecomentrio"/>
    <w:uiPriority w:val="99"/>
    <w:semiHidden/>
    <w:rsid w:val="002C4975"/>
    <w:rPr>
      <w:sz w:val="20"/>
      <w:szCs w:val="20"/>
    </w:rPr>
  </w:style>
  <w:style w:type="paragraph" w:styleId="Assuntodocomentrio">
    <w:name w:val="annotation subject"/>
    <w:basedOn w:val="Textodecomentrio"/>
    <w:next w:val="Textodecomentrio"/>
    <w:link w:val="AssuntodocomentrioChar"/>
    <w:uiPriority w:val="99"/>
    <w:semiHidden/>
    <w:unhideWhenUsed/>
    <w:rsid w:val="002C4975"/>
    <w:rPr>
      <w:b/>
      <w:bCs/>
    </w:rPr>
  </w:style>
  <w:style w:type="character" w:customStyle="1" w:styleId="AssuntodocomentrioChar">
    <w:name w:val="Assunto do comentário Char"/>
    <w:basedOn w:val="TextodecomentrioChar"/>
    <w:link w:val="Assuntodocomentrio"/>
    <w:uiPriority w:val="99"/>
    <w:semiHidden/>
    <w:rsid w:val="002C49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849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849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164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C49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728B8"/>
    <w:rPr>
      <w:rFonts w:ascii="Tahoma" w:hAnsi="Tahoma" w:cs="Tahoma"/>
      <w:sz w:val="16"/>
      <w:szCs w:val="16"/>
    </w:rPr>
  </w:style>
  <w:style w:type="character" w:customStyle="1" w:styleId="TextodebaloChar">
    <w:name w:val="Texto de balão Char"/>
    <w:basedOn w:val="Fontepargpadro"/>
    <w:link w:val="Textodebalo"/>
    <w:uiPriority w:val="99"/>
    <w:semiHidden/>
    <w:rsid w:val="00E728B8"/>
    <w:rPr>
      <w:rFonts w:ascii="Tahoma" w:hAnsi="Tahoma" w:cs="Tahoma"/>
      <w:sz w:val="16"/>
      <w:szCs w:val="16"/>
    </w:rPr>
  </w:style>
  <w:style w:type="paragraph" w:styleId="Cabealho">
    <w:name w:val="header"/>
    <w:basedOn w:val="Normal"/>
    <w:link w:val="CabealhoChar"/>
    <w:uiPriority w:val="99"/>
    <w:unhideWhenUsed/>
    <w:rsid w:val="001E58A9"/>
    <w:pPr>
      <w:tabs>
        <w:tab w:val="center" w:pos="4252"/>
        <w:tab w:val="right" w:pos="8504"/>
      </w:tabs>
    </w:pPr>
  </w:style>
  <w:style w:type="character" w:customStyle="1" w:styleId="CabealhoChar">
    <w:name w:val="Cabeçalho Char"/>
    <w:basedOn w:val="Fontepargpadro"/>
    <w:link w:val="Cabealho"/>
    <w:uiPriority w:val="99"/>
    <w:rsid w:val="001E58A9"/>
  </w:style>
  <w:style w:type="paragraph" w:styleId="Rodap">
    <w:name w:val="footer"/>
    <w:basedOn w:val="Normal"/>
    <w:link w:val="RodapChar"/>
    <w:uiPriority w:val="99"/>
    <w:unhideWhenUsed/>
    <w:rsid w:val="001E58A9"/>
    <w:pPr>
      <w:tabs>
        <w:tab w:val="center" w:pos="4252"/>
        <w:tab w:val="right" w:pos="8504"/>
      </w:tabs>
    </w:pPr>
  </w:style>
  <w:style w:type="character" w:customStyle="1" w:styleId="RodapChar">
    <w:name w:val="Rodapé Char"/>
    <w:basedOn w:val="Fontepargpadro"/>
    <w:link w:val="Rodap"/>
    <w:uiPriority w:val="99"/>
    <w:rsid w:val="001E58A9"/>
  </w:style>
  <w:style w:type="paragraph" w:styleId="PargrafodaLista">
    <w:name w:val="List Paragraph"/>
    <w:basedOn w:val="Normal"/>
    <w:uiPriority w:val="34"/>
    <w:qFormat/>
    <w:rsid w:val="003E656A"/>
    <w:pPr>
      <w:ind w:left="720"/>
      <w:contextualSpacing/>
    </w:pPr>
  </w:style>
  <w:style w:type="character" w:customStyle="1" w:styleId="Ttulo1Char">
    <w:name w:val="Título 1 Char"/>
    <w:basedOn w:val="Fontepargpadro"/>
    <w:link w:val="Ttulo1"/>
    <w:uiPriority w:val="9"/>
    <w:rsid w:val="00184954"/>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184954"/>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952567"/>
    <w:rPr>
      <w:color w:val="0000FF" w:themeColor="hyperlink"/>
      <w:u w:val="single"/>
    </w:rPr>
  </w:style>
  <w:style w:type="character" w:customStyle="1" w:styleId="Ttulo3Char">
    <w:name w:val="Título 3 Char"/>
    <w:basedOn w:val="Fontepargpadro"/>
    <w:link w:val="Ttulo3"/>
    <w:uiPriority w:val="9"/>
    <w:rsid w:val="007164EF"/>
    <w:rPr>
      <w:rFonts w:asciiTheme="majorHAnsi" w:eastAsiaTheme="majorEastAsia" w:hAnsiTheme="majorHAnsi" w:cstheme="majorBidi"/>
      <w:b/>
      <w:bCs/>
      <w:color w:val="4F81BD" w:themeColor="accent1"/>
    </w:rPr>
  </w:style>
  <w:style w:type="character" w:customStyle="1" w:styleId="cs1-format">
    <w:name w:val="cs1-format"/>
    <w:basedOn w:val="Fontepargpadro"/>
    <w:rsid w:val="001437F2"/>
  </w:style>
  <w:style w:type="character" w:styleId="CitaoHTML">
    <w:name w:val="HTML Cite"/>
    <w:basedOn w:val="Fontepargpadro"/>
    <w:uiPriority w:val="99"/>
    <w:semiHidden/>
    <w:unhideWhenUsed/>
    <w:rsid w:val="00722C16"/>
    <w:rPr>
      <w:i/>
      <w:iCs/>
    </w:rPr>
  </w:style>
  <w:style w:type="character" w:customStyle="1" w:styleId="Ttulo4Char">
    <w:name w:val="Título 4 Char"/>
    <w:basedOn w:val="Fontepargpadro"/>
    <w:link w:val="Ttulo4"/>
    <w:uiPriority w:val="9"/>
    <w:rsid w:val="00AC49B5"/>
    <w:rPr>
      <w:rFonts w:asciiTheme="majorHAnsi" w:eastAsiaTheme="majorEastAsia" w:hAnsiTheme="majorHAnsi" w:cstheme="majorBidi"/>
      <w:b/>
      <w:bCs/>
      <w:i/>
      <w:iCs/>
      <w:color w:val="4F81BD" w:themeColor="accent1"/>
    </w:rPr>
  </w:style>
  <w:style w:type="character" w:styleId="Refdecomentrio">
    <w:name w:val="annotation reference"/>
    <w:basedOn w:val="Fontepargpadro"/>
    <w:uiPriority w:val="99"/>
    <w:semiHidden/>
    <w:unhideWhenUsed/>
    <w:rsid w:val="002C4975"/>
    <w:rPr>
      <w:sz w:val="16"/>
      <w:szCs w:val="16"/>
    </w:rPr>
  </w:style>
  <w:style w:type="paragraph" w:styleId="Textodecomentrio">
    <w:name w:val="annotation text"/>
    <w:basedOn w:val="Normal"/>
    <w:link w:val="TextodecomentrioChar"/>
    <w:uiPriority w:val="99"/>
    <w:semiHidden/>
    <w:unhideWhenUsed/>
    <w:rsid w:val="002C4975"/>
    <w:rPr>
      <w:sz w:val="20"/>
      <w:szCs w:val="20"/>
    </w:rPr>
  </w:style>
  <w:style w:type="character" w:customStyle="1" w:styleId="TextodecomentrioChar">
    <w:name w:val="Texto de comentário Char"/>
    <w:basedOn w:val="Fontepargpadro"/>
    <w:link w:val="Textodecomentrio"/>
    <w:uiPriority w:val="99"/>
    <w:semiHidden/>
    <w:rsid w:val="002C4975"/>
    <w:rPr>
      <w:sz w:val="20"/>
      <w:szCs w:val="20"/>
    </w:rPr>
  </w:style>
  <w:style w:type="paragraph" w:styleId="Assuntodocomentrio">
    <w:name w:val="annotation subject"/>
    <w:basedOn w:val="Textodecomentrio"/>
    <w:next w:val="Textodecomentrio"/>
    <w:link w:val="AssuntodocomentrioChar"/>
    <w:uiPriority w:val="99"/>
    <w:semiHidden/>
    <w:unhideWhenUsed/>
    <w:rsid w:val="002C4975"/>
    <w:rPr>
      <w:b/>
      <w:bCs/>
    </w:rPr>
  </w:style>
  <w:style w:type="character" w:customStyle="1" w:styleId="AssuntodocomentrioChar">
    <w:name w:val="Assunto do comentário Char"/>
    <w:basedOn w:val="TextodecomentrioChar"/>
    <w:link w:val="Assuntodocomentrio"/>
    <w:uiPriority w:val="99"/>
    <w:semiHidden/>
    <w:rsid w:val="002C49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58831">
      <w:bodyDiv w:val="1"/>
      <w:marLeft w:val="0"/>
      <w:marRight w:val="0"/>
      <w:marTop w:val="0"/>
      <w:marBottom w:val="0"/>
      <w:divBdr>
        <w:top w:val="none" w:sz="0" w:space="0" w:color="auto"/>
        <w:left w:val="none" w:sz="0" w:space="0" w:color="auto"/>
        <w:bottom w:val="none" w:sz="0" w:space="0" w:color="auto"/>
        <w:right w:val="none" w:sz="0" w:space="0" w:color="auto"/>
      </w:divBdr>
    </w:div>
    <w:div w:id="573702677">
      <w:bodyDiv w:val="1"/>
      <w:marLeft w:val="0"/>
      <w:marRight w:val="0"/>
      <w:marTop w:val="0"/>
      <w:marBottom w:val="0"/>
      <w:divBdr>
        <w:top w:val="none" w:sz="0" w:space="0" w:color="auto"/>
        <w:left w:val="none" w:sz="0" w:space="0" w:color="auto"/>
        <w:bottom w:val="none" w:sz="0" w:space="0" w:color="auto"/>
        <w:right w:val="none" w:sz="0" w:space="0" w:color="auto"/>
      </w:divBdr>
    </w:div>
    <w:div w:id="703098751">
      <w:bodyDiv w:val="1"/>
      <w:marLeft w:val="0"/>
      <w:marRight w:val="0"/>
      <w:marTop w:val="0"/>
      <w:marBottom w:val="0"/>
      <w:divBdr>
        <w:top w:val="none" w:sz="0" w:space="0" w:color="auto"/>
        <w:left w:val="none" w:sz="0" w:space="0" w:color="auto"/>
        <w:bottom w:val="none" w:sz="0" w:space="0" w:color="auto"/>
        <w:right w:val="none" w:sz="0" w:space="0" w:color="auto"/>
      </w:divBdr>
    </w:div>
    <w:div w:id="777797358">
      <w:bodyDiv w:val="1"/>
      <w:marLeft w:val="0"/>
      <w:marRight w:val="0"/>
      <w:marTop w:val="0"/>
      <w:marBottom w:val="0"/>
      <w:divBdr>
        <w:top w:val="none" w:sz="0" w:space="0" w:color="auto"/>
        <w:left w:val="none" w:sz="0" w:space="0" w:color="auto"/>
        <w:bottom w:val="none" w:sz="0" w:space="0" w:color="auto"/>
        <w:right w:val="none" w:sz="0" w:space="0" w:color="auto"/>
      </w:divBdr>
    </w:div>
    <w:div w:id="188097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davekuhlman.org/python_book_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forge.com/wiki/Web_application_framework"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cc.gnu.org/" TargetMode="External"/><Relationship Id="rId25" Type="http://schemas.openxmlformats.org/officeDocument/2006/relationships/fontTable" Target="fontTable.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reme.org.br/artigo/detalhes/381" TargetMode="External"/><Relationship Id="rId20" Type="http://schemas.openxmlformats.org/officeDocument/2006/relationships/hyperlink" Target="https://palletsprojects.com/p/flas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ompc.juricap.com/"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victorlei/smop" TargetMode="External"/><Relationship Id="rId36" Type="http://schemas.microsoft.com/office/2016/09/relationships/commentsIds" Target="commentsIds.xml"/><Relationship Id="rId10" Type="http://schemas.openxmlformats.org/officeDocument/2006/relationships/comments" Target="comments.xml"/><Relationship Id="rId19" Type="http://schemas.openxmlformats.org/officeDocument/2006/relationships/hyperlink" Target="https://pypi.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wesomebytes/libermate" TargetMode="External"/><Relationship Id="rId3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35A39-2A15-4630-8A43-4706F6CF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21</Pages>
  <Words>5915</Words>
  <Characters>31946</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Leonardo Rocha</cp:lastModifiedBy>
  <cp:revision>13</cp:revision>
  <dcterms:created xsi:type="dcterms:W3CDTF">2021-02-11T13:27:00Z</dcterms:created>
  <dcterms:modified xsi:type="dcterms:W3CDTF">2021-02-14T16:39:00Z</dcterms:modified>
</cp:coreProperties>
</file>